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0EF6B" w14:textId="24205035" w:rsidR="006B531A" w:rsidRPr="006B531A" w:rsidRDefault="006B531A" w:rsidP="00C63FA7">
      <w:pPr>
        <w:pStyle w:val="ShortTitle"/>
        <w:rPr>
          <w:rFonts w:cs="Linux Libertine"/>
          <w:sz w:val="24"/>
          <w:szCs w:val="24"/>
        </w:rPr>
      </w:pPr>
      <w:r w:rsidRPr="006B531A">
        <w:rPr>
          <w:rFonts w:ascii="Linux Biolinum O" w:hAnsi="Linux Biolinum O"/>
          <w:b/>
          <w:sz w:val="24"/>
          <w:szCs w:val="24"/>
        </w:rPr>
        <w:t>Wearable Robotic Third Arm 2021 Fall Semester Report</w:t>
      </w:r>
    </w:p>
    <w:p w14:paraId="05966A47" w14:textId="711CFCD6" w:rsidR="00C63FA7" w:rsidRPr="00F75218" w:rsidRDefault="007E651F" w:rsidP="00C63FA7">
      <w:pPr>
        <w:pStyle w:val="Subtitle"/>
      </w:pPr>
      <w:r w:rsidRPr="00F75218">
        <w:t>Designing an</w:t>
      </w:r>
      <w:r w:rsidR="00881F93" w:rsidRPr="00F75218">
        <w:t xml:space="preserve"> Online Controller for the Wearable</w:t>
      </w:r>
      <w:r w:rsidR="00AA3D61" w:rsidRPr="00F75218">
        <w:t xml:space="preserve"> Robotic</w:t>
      </w:r>
      <w:r w:rsidR="00881F93" w:rsidRPr="00F75218">
        <w:t xml:space="preserve"> Third Arm for </w:t>
      </w:r>
      <w:r w:rsidR="00CD5E4E" w:rsidRPr="00F75218">
        <w:t>Self-Handovers</w:t>
      </w:r>
      <w:r w:rsidRPr="00F75218">
        <w:t xml:space="preserve"> </w:t>
      </w:r>
      <w:r w:rsidR="001B587B">
        <w:t>with Collision</w:t>
      </w:r>
      <w:r w:rsidR="00E30228">
        <w:t xml:space="preserve"> </w:t>
      </w:r>
      <w:r w:rsidRPr="00F75218">
        <w:t>Avoidance</w:t>
      </w:r>
    </w:p>
    <w:p w14:paraId="7677EB40" w14:textId="5D31078C" w:rsidR="00C63FA7" w:rsidRPr="00F75218" w:rsidRDefault="00C63FA7" w:rsidP="00C63FA7">
      <w:pPr>
        <w:pStyle w:val="Authors"/>
        <w:rPr>
          <w:rFonts w:eastAsiaTheme="minorEastAsia"/>
          <w:caps w:val="0"/>
        </w:rPr>
      </w:pPr>
      <w:r w:rsidRPr="00F75218">
        <w:rPr>
          <w:rFonts w:eastAsiaTheme="minorEastAsia"/>
          <w:caps w:val="0"/>
        </w:rPr>
        <w:t>Raphael, A, F, Fortuna</w:t>
      </w:r>
    </w:p>
    <w:p w14:paraId="50DF8252" w14:textId="6376683A" w:rsidR="006314D7" w:rsidRPr="00F75218" w:rsidRDefault="00C63FA7" w:rsidP="006314D7">
      <w:pPr>
        <w:pStyle w:val="Affiliation"/>
        <w:rPr>
          <w:rFonts w:eastAsiaTheme="minorEastAsia"/>
        </w:rPr>
      </w:pPr>
      <w:r w:rsidRPr="00F75218">
        <w:rPr>
          <w:rFonts w:eastAsiaTheme="minorEastAsia"/>
        </w:rPr>
        <w:t>Cornell University, raf269@cornell.edu</w:t>
      </w:r>
    </w:p>
    <w:p w14:paraId="21021924" w14:textId="24B10BCC" w:rsidR="006314D7" w:rsidRPr="00F75218" w:rsidRDefault="006314D7" w:rsidP="00C63FA7">
      <w:pPr>
        <w:pStyle w:val="Abstract"/>
      </w:pPr>
      <w:r w:rsidRPr="00F75218">
        <w:t xml:space="preserve">The </w:t>
      </w:r>
      <w:r w:rsidR="009873D0" w:rsidRPr="00F75218">
        <w:t xml:space="preserve">Wearable Robotic </w:t>
      </w:r>
      <w:r w:rsidRPr="00F75218">
        <w:t xml:space="preserve">Third Arm </w:t>
      </w:r>
      <w:r w:rsidR="00282AC2" w:rsidRPr="00F75218">
        <w:t>previously used</w:t>
      </w:r>
      <w:r w:rsidRPr="00F75218">
        <w:t xml:space="preserve"> an offline controller to go to a predetermined location and deliver an object to the other hand of the human</w:t>
      </w:r>
      <w:r w:rsidR="00256520">
        <w:t xml:space="preserve"> wearing the arm</w:t>
      </w:r>
      <w:r w:rsidRPr="00F75218">
        <w:t xml:space="preserve">. This can be challenging for the human as it requires more user input and the user must remember where the arm will move to, especially while engaged in another task. </w:t>
      </w:r>
      <w:r w:rsidR="007E66DE" w:rsidRPr="00F75218">
        <w:t>This report details t</w:t>
      </w:r>
      <w:r w:rsidRPr="00F75218">
        <w:t>he development of an online controller to adapt the robot</w:t>
      </w:r>
      <w:r w:rsidR="00E11AF9" w:rsidRPr="00F75218">
        <w:t xml:space="preserve">’s </w:t>
      </w:r>
      <w:r w:rsidR="009873D0" w:rsidRPr="00F75218">
        <w:t>movement</w:t>
      </w:r>
      <w:r w:rsidRPr="00F75218">
        <w:t xml:space="preserve"> based on the </w:t>
      </w:r>
      <w:r w:rsidR="00E11AF9" w:rsidRPr="00F75218">
        <w:t>target hand motion to</w:t>
      </w:r>
      <w:r w:rsidRPr="00F75218">
        <w:t xml:space="preserve"> deliver the grasped object. This includes avoiding collisions with the human body </w:t>
      </w:r>
      <w:r w:rsidR="00294C93" w:rsidRPr="00F75218">
        <w:t xml:space="preserve">and </w:t>
      </w:r>
      <w:r w:rsidR="008B760A" w:rsidRPr="00F75218">
        <w:t>other</w:t>
      </w:r>
      <w:r w:rsidRPr="00F75218">
        <w:t xml:space="preserve"> obstacles as well as </w:t>
      </w:r>
      <w:r w:rsidR="00775E31">
        <w:t>online trajectory planning of an</w:t>
      </w:r>
      <w:r w:rsidRPr="00F75218">
        <w:t xml:space="preserve"> underactuated 5</w:t>
      </w:r>
      <w:r w:rsidR="008B760A" w:rsidRPr="00F75218">
        <w:t>-</w:t>
      </w:r>
      <w:r w:rsidRPr="00F75218">
        <w:t>degree</w:t>
      </w:r>
      <w:r w:rsidR="008B760A" w:rsidRPr="00F75218">
        <w:t>-</w:t>
      </w:r>
      <w:r w:rsidRPr="00F75218">
        <w:t>of</w:t>
      </w:r>
      <w:r w:rsidR="008B760A" w:rsidRPr="00F75218">
        <w:t>-f</w:t>
      </w:r>
      <w:r w:rsidRPr="00F75218">
        <w:t>reedom robotic arm.</w:t>
      </w:r>
    </w:p>
    <w:p w14:paraId="7E094F02" w14:textId="180C55BB" w:rsidR="00C63FA7" w:rsidRPr="00F75218" w:rsidRDefault="00C63FA7" w:rsidP="00C63FA7">
      <w:pPr>
        <w:pStyle w:val="KeyWords"/>
        <w:rPr>
          <w:b/>
          <w:szCs w:val="18"/>
        </w:rPr>
      </w:pPr>
      <w:r w:rsidRPr="00F75218">
        <w:rPr>
          <w:rStyle w:val="KeyWordHeadchar"/>
          <w:b/>
          <w:szCs w:val="18"/>
        </w:rPr>
        <w:t xml:space="preserve">Additional Keywords and Phrases: </w:t>
      </w:r>
      <w:r w:rsidR="00CB128F">
        <w:t>Handovers</w:t>
      </w:r>
      <w:r w:rsidR="002A2301">
        <w:t>,</w:t>
      </w:r>
      <w:r w:rsidR="00CB128F">
        <w:t xml:space="preserve"> W</w:t>
      </w:r>
      <w:r w:rsidRPr="00F75218">
        <w:t>earable Robotics, Motion Planning</w:t>
      </w:r>
    </w:p>
    <w:p w14:paraId="4A396094" w14:textId="77777777" w:rsidR="006314D7" w:rsidRPr="00F75218" w:rsidRDefault="006314D7" w:rsidP="006314D7">
      <w:pPr>
        <w:pStyle w:val="Head1"/>
        <w:tabs>
          <w:tab w:val="clear" w:pos="360"/>
        </w:tabs>
        <w:ind w:left="432" w:hanging="432"/>
      </w:pPr>
      <w:r w:rsidRPr="00F75218">
        <w:t>Introduction</w:t>
      </w:r>
    </w:p>
    <w:p w14:paraId="0A1FA4D0" w14:textId="18383A43" w:rsidR="0008201E" w:rsidRDefault="00100CA3" w:rsidP="0008201E">
      <w:pPr>
        <w:pStyle w:val="PostHeadPara"/>
      </w:pPr>
      <w:r w:rsidRPr="00F75218">
        <w:t xml:space="preserve">Wearable </w:t>
      </w:r>
      <w:r w:rsidR="00D62BD8" w:rsidRPr="00F75218">
        <w:t>robotic arms</w:t>
      </w:r>
      <w:r w:rsidRPr="00F75218">
        <w:t xml:space="preserve"> are robots that are attached to a person </w:t>
      </w:r>
      <w:r w:rsidR="00947817" w:rsidRPr="00F75218">
        <w:t>that can add</w:t>
      </w:r>
      <w:r w:rsidRPr="00F75218">
        <w:t xml:space="preserve"> assistive benefits</w:t>
      </w:r>
      <w:r w:rsidR="003A75B9" w:rsidRPr="00F75218">
        <w:t>. F</w:t>
      </w:r>
      <w:r w:rsidRPr="00F75218">
        <w:t xml:space="preserve">or example, providing support when assembling cars from uncomfortable angles, holding a drink while the person is working on something, or opening a door when a person’s hands </w:t>
      </w:r>
      <w:r w:rsidR="00AE4A0C" w:rsidRPr="00F75218">
        <w:t>are full</w:t>
      </w:r>
      <w:r w:rsidRPr="00F75218">
        <w:t xml:space="preserve">. </w:t>
      </w:r>
      <w:r w:rsidR="00075C56" w:rsidRPr="00F75218">
        <w:t>This report outlines</w:t>
      </w:r>
      <w:r w:rsidRPr="00F75218">
        <w:t xml:space="preserve"> the development of </w:t>
      </w:r>
      <w:r w:rsidR="003D10D8" w:rsidRPr="00F75218">
        <w:t>an</w:t>
      </w:r>
      <w:r w:rsidRPr="00F75218">
        <w:t xml:space="preserve"> online controller</w:t>
      </w:r>
      <w:r w:rsidR="00282507">
        <w:t xml:space="preserve">, </w:t>
      </w:r>
      <w:r w:rsidR="00254DBF">
        <w:t>a controller</w:t>
      </w:r>
      <w:r w:rsidR="00282507">
        <w:t xml:space="preserve"> that </w:t>
      </w:r>
      <w:r w:rsidR="003F4A09">
        <w:t>actively takes in sensor data to update</w:t>
      </w:r>
      <w:r w:rsidR="00254DBF">
        <w:t xml:space="preserve"> the position of </w:t>
      </w:r>
      <w:r w:rsidR="007233DE">
        <w:t>a</w:t>
      </w:r>
      <w:r w:rsidR="00254DBF">
        <w:t xml:space="preserve"> robot</w:t>
      </w:r>
      <w:r w:rsidR="00282507">
        <w:t xml:space="preserve"> in real-time, </w:t>
      </w:r>
      <w:r w:rsidRPr="00F75218">
        <w:t xml:space="preserve">for a wearable robotic arm, the </w:t>
      </w:r>
      <w:r w:rsidR="00BD4EEA" w:rsidRPr="00F75218">
        <w:t>T</w:t>
      </w:r>
      <w:r w:rsidRPr="00F75218">
        <w:t xml:space="preserve">hird </w:t>
      </w:r>
      <w:r w:rsidR="00BD4EEA" w:rsidRPr="00F75218">
        <w:t>A</w:t>
      </w:r>
      <w:r w:rsidRPr="00F75218">
        <w:t xml:space="preserve">rm, for use in </w:t>
      </w:r>
      <w:r w:rsidR="008140CE">
        <w:t xml:space="preserve">self-handovers, </w:t>
      </w:r>
      <w:r w:rsidRPr="00F75218">
        <w:t>handing something to oneself</w:t>
      </w:r>
      <w:r w:rsidR="003D10D8" w:rsidRPr="00F75218">
        <w:t xml:space="preserve">. </w:t>
      </w:r>
      <w:r w:rsidR="00D53DD7">
        <w:t>An offline controller, a controller that moves a robot to</w:t>
      </w:r>
      <w:r w:rsidR="004954E4">
        <w:t xml:space="preserve"> </w:t>
      </w:r>
      <w:r w:rsidR="00D53DD7">
        <w:t xml:space="preserve">predetermined positions without using sensor data, </w:t>
      </w:r>
      <w:r w:rsidR="001152DA">
        <w:t>had been</w:t>
      </w:r>
      <w:r w:rsidR="00D53DD7">
        <w:t xml:space="preserve"> previously used on the Third Arm.</w:t>
      </w:r>
      <w:r w:rsidR="001152DA">
        <w:t xml:space="preserve"> </w:t>
      </w:r>
      <w:r w:rsidR="003D10D8" w:rsidRPr="00F75218">
        <w:t xml:space="preserve">The </w:t>
      </w:r>
      <w:r w:rsidR="00892ED2">
        <w:t xml:space="preserve">online </w:t>
      </w:r>
      <w:r w:rsidR="003D10D8" w:rsidRPr="00F75218">
        <w:t xml:space="preserve">controller consists of a servo controller to </w:t>
      </w:r>
      <w:r w:rsidR="00793F15" w:rsidRPr="00F75218">
        <w:t>move</w:t>
      </w:r>
      <w:r w:rsidR="003D10D8" w:rsidRPr="00F75218">
        <w:t xml:space="preserve"> the arm, sensor integration with</w:t>
      </w:r>
      <w:r w:rsidR="008456A9" w:rsidRPr="00F75218">
        <w:t xml:space="preserve"> ROS and</w:t>
      </w:r>
      <w:r w:rsidR="00783159" w:rsidRPr="00F75218">
        <w:t xml:space="preserve"> the</w:t>
      </w:r>
      <w:r w:rsidR="003D10D8" w:rsidRPr="00F75218">
        <w:t xml:space="preserve"> Op</w:t>
      </w:r>
      <w:r w:rsidR="00BB1A17">
        <w:t>t</w:t>
      </w:r>
      <w:r w:rsidR="003D10D8" w:rsidRPr="00F75218">
        <w:t xml:space="preserve">iTrack Motion Capture system for object locations, a motion planning </w:t>
      </w:r>
      <w:r w:rsidR="008456A9" w:rsidRPr="00F75218">
        <w:t xml:space="preserve">system to control the </w:t>
      </w:r>
      <w:r w:rsidR="00BD4EEA" w:rsidRPr="00F75218">
        <w:t>T</w:t>
      </w:r>
      <w:r w:rsidR="008456A9" w:rsidRPr="00F75218">
        <w:t xml:space="preserve">hird </w:t>
      </w:r>
      <w:r w:rsidR="00BD4EEA" w:rsidRPr="00F75218">
        <w:t>Arm, and</w:t>
      </w:r>
      <w:r w:rsidR="008456A9" w:rsidRPr="00F75218">
        <w:t xml:space="preserve"> </w:t>
      </w:r>
      <w:r w:rsidR="002D54BC" w:rsidRPr="00F75218">
        <w:t xml:space="preserve">an </w:t>
      </w:r>
      <w:r w:rsidR="008456A9" w:rsidRPr="00F75218">
        <w:t>obstacle avoidance system.</w:t>
      </w:r>
      <w:r w:rsidR="00844A0E">
        <w:t xml:space="preserve"> </w:t>
      </w:r>
    </w:p>
    <w:p w14:paraId="3328801F" w14:textId="7837A69A" w:rsidR="00E73761" w:rsidRPr="00F75218" w:rsidRDefault="00E73761" w:rsidP="0008201E">
      <w:pPr>
        <w:pStyle w:val="Para"/>
      </w:pPr>
      <w:r w:rsidRPr="00F75218">
        <w:t xml:space="preserve">With this system, tasks like cooking can be </w:t>
      </w:r>
      <w:r w:rsidR="00DE3A8C" w:rsidRPr="00F75218">
        <w:t>supported</w:t>
      </w:r>
      <w:r w:rsidRPr="00F75218">
        <w:t xml:space="preserve"> with the Third Arm as one hand can be stirring a </w:t>
      </w:r>
      <w:r w:rsidR="00E1465C">
        <w:t>pan</w:t>
      </w:r>
      <w:r w:rsidRPr="00F75218">
        <w:t xml:space="preserve"> </w:t>
      </w:r>
      <w:r w:rsidR="00E23005" w:rsidRPr="00F75218">
        <w:t>while another is given a</w:t>
      </w:r>
      <w:r w:rsidR="00EF61DB" w:rsidRPr="00F75218">
        <w:t>n</w:t>
      </w:r>
      <w:r w:rsidR="00E23005" w:rsidRPr="00F75218">
        <w:t xml:space="preserve"> ingredient out of reach normally as in </w:t>
      </w:r>
      <w:r w:rsidR="00E23005" w:rsidRPr="005C35CE">
        <w:t xml:space="preserve">Figure </w:t>
      </w:r>
      <w:commentRangeStart w:id="0"/>
      <w:r w:rsidR="00E23005" w:rsidRPr="005C35CE">
        <w:t>1</w:t>
      </w:r>
      <w:commentRangeEnd w:id="0"/>
      <w:r w:rsidR="006B531A">
        <w:rPr>
          <w:rStyle w:val="CommentReference"/>
          <w:rFonts w:ascii="Times New Roman" w:eastAsiaTheme="minorHAnsi" w:hAnsi="Times New Roman" w:cs="Calibri"/>
          <w:lang w:eastAsia="en-US"/>
        </w:rPr>
        <w:commentReference w:id="0"/>
      </w:r>
      <w:r w:rsidR="00E23005" w:rsidRPr="005C35CE">
        <w:t>.</w:t>
      </w:r>
    </w:p>
    <w:p w14:paraId="01565BC3" w14:textId="77777777" w:rsidR="00EF61DB" w:rsidRPr="00F75218" w:rsidRDefault="00EF61DB" w:rsidP="008C2B61">
      <w:pPr>
        <w:pStyle w:val="PostHeadPara"/>
      </w:pPr>
    </w:p>
    <w:p w14:paraId="3411E1CD" w14:textId="79BDD0EB" w:rsidR="00F64429" w:rsidRDefault="00F64429" w:rsidP="00F64429">
      <w:pPr>
        <w:pStyle w:val="Image"/>
        <w:spacing w:before="120"/>
      </w:pPr>
      <w:r>
        <w:rPr>
          <w:noProof/>
        </w:rPr>
        <w:drawing>
          <wp:inline distT="0" distB="0" distL="0" distR="0" wp14:anchorId="14C065E6" wp14:editId="7FAC488F">
            <wp:extent cx="2286000" cy="1215500"/>
            <wp:effectExtent l="0" t="0" r="0" b="3810"/>
            <wp:docPr id="2" name="Picture 2" descr="User cooking eggs in a 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r cooking eggs in a pan."/>
                    <pic:cNvPicPr>
                      <a:picLocks noChangeAspect="1" noChangeArrowheads="1"/>
                    </pic:cNvPicPr>
                  </pic:nvPicPr>
                  <pic:blipFill rotWithShape="1">
                    <a:blip r:embed="rId12">
                      <a:extLst>
                        <a:ext uri="{28A0092B-C50C-407E-A947-70E740481C1C}">
                          <a14:useLocalDpi xmlns:a14="http://schemas.microsoft.com/office/drawing/2010/main" val="0"/>
                        </a:ext>
                      </a:extLst>
                    </a:blip>
                    <a:srcRect l="5916" t="17308" r="51363" b="39971"/>
                    <a:stretch/>
                  </pic:blipFill>
                  <pic:spPr bwMode="auto">
                    <a:xfrm>
                      <a:off x="0" y="0"/>
                      <a:ext cx="2286000" cy="1215500"/>
                    </a:xfrm>
                    <a:prstGeom prst="rect">
                      <a:avLst/>
                    </a:prstGeom>
                    <a:noFill/>
                    <a:ln>
                      <a:noFill/>
                    </a:ln>
                  </pic:spPr>
                </pic:pic>
              </a:graphicData>
            </a:graphic>
          </wp:inline>
        </w:drawing>
      </w:r>
    </w:p>
    <w:p w14:paraId="691C8C93" w14:textId="3C3E6D28" w:rsidR="00F64429" w:rsidRPr="00F64429" w:rsidRDefault="00F64429" w:rsidP="005311B3">
      <w:pPr>
        <w:pStyle w:val="FigureCaption"/>
      </w:pPr>
      <w:r>
        <w:t xml:space="preserve">Figure 1: </w:t>
      </w:r>
      <w:r w:rsidRPr="00F75218">
        <w:t>User wearing the Third Arm while cooking and using it to pass them</w:t>
      </w:r>
      <w:r w:rsidR="00582E19">
        <w:t>selves</w:t>
      </w:r>
      <w:r w:rsidRPr="00F75218">
        <w:t xml:space="preserve"> </w:t>
      </w:r>
      <w:r w:rsidR="00A90410">
        <w:t>ingredient 2, eggs</w:t>
      </w:r>
      <w:r w:rsidR="00AF6BBB">
        <w:t>, to their right hand</w:t>
      </w:r>
      <w:r w:rsidRPr="00F75218">
        <w:t>.</w:t>
      </w:r>
    </w:p>
    <w:p w14:paraId="6F5EC96D" w14:textId="6532FB09" w:rsidR="006314D7" w:rsidRPr="00F75218" w:rsidRDefault="005020FC" w:rsidP="006314D7">
      <w:pPr>
        <w:pStyle w:val="Head1"/>
        <w:tabs>
          <w:tab w:val="clear" w:pos="360"/>
        </w:tabs>
        <w:ind w:left="432" w:hanging="432"/>
      </w:pPr>
      <w:r w:rsidRPr="00F75218">
        <w:t>Literature Review</w:t>
      </w:r>
    </w:p>
    <w:p w14:paraId="070AAA8E" w14:textId="79647FD0" w:rsidR="00D06950" w:rsidRPr="001E534E" w:rsidRDefault="00A719D3" w:rsidP="006A1290">
      <w:pPr>
        <w:pStyle w:val="PostHeadPara"/>
        <w:rPr>
          <w:ins w:id="1" w:author="Alap Kshirsagar" w:date="2021-12-09T19:24:00Z"/>
        </w:rPr>
      </w:pPr>
      <w:r>
        <w:t>Yang et al. [1</w:t>
      </w:r>
      <w:r w:rsidR="00EC1F67" w:rsidRPr="00F75218">
        <w:t xml:space="preserve">] </w:t>
      </w:r>
      <w:r>
        <w:t xml:space="preserve">and Tong et al. [5] discussed </w:t>
      </w:r>
      <w:r w:rsidR="00EC1F67" w:rsidRPr="00F75218">
        <w:t>the different types of wearable robotic arms</w:t>
      </w:r>
      <w:r>
        <w:t xml:space="preserve"> and controllers </w:t>
      </w:r>
      <w:r w:rsidR="003A3161">
        <w:t>developed but</w:t>
      </w:r>
      <w:r w:rsidR="00EC1F67" w:rsidRPr="00F75218">
        <w:t xml:space="preserve"> missing from </w:t>
      </w:r>
      <w:r w:rsidR="00E80438">
        <w:t>their papers</w:t>
      </w:r>
      <w:r w:rsidR="00EC1F67" w:rsidRPr="00F75218">
        <w:t xml:space="preserve"> were</w:t>
      </w:r>
      <w:r>
        <w:t xml:space="preserve"> </w:t>
      </w:r>
      <w:r w:rsidR="00EC1F67" w:rsidRPr="00F75218">
        <w:t xml:space="preserve">online controllers for obstacle avoidance and handovers. </w:t>
      </w:r>
      <w:r w:rsidR="00F33CF1">
        <w:t xml:space="preserve">In </w:t>
      </w:r>
      <w:r w:rsidR="00F1148E">
        <w:t>another</w:t>
      </w:r>
      <w:r w:rsidR="00F33CF1">
        <w:t xml:space="preserve"> paper, </w:t>
      </w:r>
      <w:r w:rsidR="00F33CF1" w:rsidRPr="00F75218">
        <w:t xml:space="preserve">Chen </w:t>
      </w:r>
      <w:r w:rsidR="00D6708C">
        <w:t>et al.</w:t>
      </w:r>
      <w:r w:rsidR="00F33CF1" w:rsidRPr="00F75218">
        <w:t xml:space="preserve"> [2] found that they were able to use a potential field controller with their robotic arm to avoid obstacles</w:t>
      </w:r>
      <w:r w:rsidR="00802F14">
        <w:t xml:space="preserve">, but only </w:t>
      </w:r>
      <w:r w:rsidR="00E1465C">
        <w:t>tested</w:t>
      </w:r>
      <w:r w:rsidR="00802F14">
        <w:t xml:space="preserve"> trajectories in constrained environments without </w:t>
      </w:r>
      <w:r w:rsidR="003B6B6F">
        <w:t>humans or</w:t>
      </w:r>
      <w:r w:rsidR="00DB6F33">
        <w:t xml:space="preserve"> handovers.</w:t>
      </w:r>
      <w:r w:rsidR="00F33CF1" w:rsidRPr="00F75218">
        <w:t xml:space="preserve"> </w:t>
      </w:r>
      <w:r w:rsidR="00EC1F67" w:rsidRPr="00F75218">
        <w:t>Vatsal</w:t>
      </w:r>
      <w:r w:rsidR="00CC5B54">
        <w:t xml:space="preserve"> e</w:t>
      </w:r>
      <w:r>
        <w:t>t al.</w:t>
      </w:r>
      <w:r w:rsidR="00CC5B54">
        <w:t xml:space="preserve"> [4]</w:t>
      </w:r>
      <w:r w:rsidR="00EC1F67" w:rsidRPr="00F75218">
        <w:t xml:space="preserve"> discussed the inverse kinematics solution </w:t>
      </w:r>
      <w:r w:rsidR="00EC1F67" w:rsidRPr="001E534E">
        <w:t xml:space="preserve">for the Third Arm in </w:t>
      </w:r>
      <w:r w:rsidR="00E221E8" w:rsidRPr="001E534E">
        <w:t>their</w:t>
      </w:r>
      <w:r w:rsidR="00EC1F67" w:rsidRPr="001E534E">
        <w:t xml:space="preserve"> technical report and implemented it in MATLAB</w:t>
      </w:r>
      <w:r w:rsidR="00F12F70" w:rsidRPr="001E534E">
        <w:t>; however, it was not tested or validated on the Third Arm.</w:t>
      </w:r>
      <w:r w:rsidR="005C36C1" w:rsidRPr="001E534E">
        <w:t xml:space="preserve"> </w:t>
      </w:r>
      <w:r w:rsidR="00F33CF1" w:rsidRPr="001E534E">
        <w:t>Vatsal [3]</w:t>
      </w:r>
      <w:r w:rsidR="00262174" w:rsidRPr="001E534E">
        <w:t xml:space="preserve"> also developed the Third Arm and conducted experiments with it </w:t>
      </w:r>
      <w:r w:rsidR="00AA032B">
        <w:t>but used</w:t>
      </w:r>
      <w:r w:rsidR="00262174" w:rsidRPr="001E534E">
        <w:t xml:space="preserve"> a</w:t>
      </w:r>
      <w:r w:rsidR="008845D1" w:rsidRPr="001E534E">
        <w:t>n</w:t>
      </w:r>
      <w:r w:rsidR="00262174" w:rsidRPr="001E534E">
        <w:t xml:space="preserve"> offline controller.</w:t>
      </w:r>
      <w:r w:rsidR="00F33CF1" w:rsidRPr="001E534E">
        <w:t xml:space="preserve"> </w:t>
      </w:r>
    </w:p>
    <w:p w14:paraId="0CC36BEE" w14:textId="4F634D58" w:rsidR="00D82389" w:rsidRPr="00F75218" w:rsidRDefault="00B13089" w:rsidP="00D82389">
      <w:pPr>
        <w:pStyle w:val="Head1"/>
        <w:tabs>
          <w:tab w:val="clear" w:pos="360"/>
        </w:tabs>
        <w:ind w:left="432" w:hanging="432"/>
      </w:pPr>
      <w:r w:rsidRPr="00F75218">
        <w:lastRenderedPageBreak/>
        <w:t>Development</w:t>
      </w:r>
    </w:p>
    <w:p w14:paraId="7BAF2DF4" w14:textId="1C5B8C97" w:rsidR="00413122" w:rsidRDefault="00EF61DB" w:rsidP="00B13089">
      <w:pPr>
        <w:pStyle w:val="PostHeadPara"/>
      </w:pPr>
      <w:r w:rsidRPr="00F75218">
        <w:t>The</w:t>
      </w:r>
      <w:r w:rsidR="009704A7" w:rsidRPr="00F75218">
        <w:t xml:space="preserve"> </w:t>
      </w:r>
      <w:r w:rsidRPr="00F75218">
        <w:t>Third Arm</w:t>
      </w:r>
      <w:r w:rsidR="00CA2D1E">
        <w:t xml:space="preserve"> software </w:t>
      </w:r>
      <w:r w:rsidRPr="00F75218">
        <w:t>was originally developed using ROS Indigo on Ubuntu 14</w:t>
      </w:r>
      <w:r w:rsidR="00BD7302" w:rsidRPr="00F75218">
        <w:t xml:space="preserve"> using the Dynamixel Controllers ROS package. It had no online controller,</w:t>
      </w:r>
      <w:r w:rsidR="005C36C1" w:rsidRPr="00F75218">
        <w:t xml:space="preserve"> </w:t>
      </w:r>
      <w:r w:rsidR="00BD7302" w:rsidRPr="00F75218">
        <w:t xml:space="preserve">integrated inverse kinematics controller, </w:t>
      </w:r>
      <w:r w:rsidR="005C36C1" w:rsidRPr="00F75218">
        <w:t>or</w:t>
      </w:r>
      <w:r w:rsidR="00BD7302" w:rsidRPr="00F75218">
        <w:t xml:space="preserve"> sensor integration barring voice recognition for the experiments run by Vatsal</w:t>
      </w:r>
      <w:r w:rsidR="00DC4144">
        <w:t xml:space="preserve"> [3]</w:t>
      </w:r>
      <w:r w:rsidR="00BD7302" w:rsidRPr="00F75218">
        <w:t>.</w:t>
      </w:r>
    </w:p>
    <w:p w14:paraId="444A5B88" w14:textId="30FCABBA" w:rsidR="009704A7" w:rsidRPr="00F75218" w:rsidRDefault="009704A7" w:rsidP="0008201E">
      <w:pPr>
        <w:pStyle w:val="Para"/>
      </w:pPr>
      <w:r w:rsidRPr="00F75218">
        <w:t>Throughout the course of this project, the ROS and Ubuntu system</w:t>
      </w:r>
      <w:r w:rsidR="00B753A5" w:rsidRPr="00F75218">
        <w:t>s</w:t>
      </w:r>
      <w:r w:rsidRPr="00F75218">
        <w:t xml:space="preserve"> </w:t>
      </w:r>
      <w:r w:rsidR="002A34A7" w:rsidRPr="00F75218">
        <w:t>were</w:t>
      </w:r>
      <w:r w:rsidRPr="00F75218">
        <w:t xml:space="preserve"> upgraded, a</w:t>
      </w:r>
      <w:r w:rsidR="00C172CE" w:rsidRPr="00F75218">
        <w:t>n updated</w:t>
      </w:r>
      <w:r w:rsidRPr="00F75218">
        <w:t xml:space="preserve"> control system </w:t>
      </w:r>
      <w:r w:rsidR="00C172CE" w:rsidRPr="00F75218">
        <w:t xml:space="preserve">was </w:t>
      </w:r>
      <w:r w:rsidR="002A34A7" w:rsidRPr="00F75218">
        <w:t>developed</w:t>
      </w:r>
      <w:r w:rsidRPr="00F75218">
        <w:t>,</w:t>
      </w:r>
      <w:r w:rsidR="002A34A7" w:rsidRPr="00F75218">
        <w:t xml:space="preserve"> OptiTrack sensing was added, an online controller was created, </w:t>
      </w:r>
      <w:r w:rsidR="00D377BB" w:rsidRPr="00F75218">
        <w:t xml:space="preserve">and </w:t>
      </w:r>
      <w:r w:rsidR="001029B5">
        <w:t>we began</w:t>
      </w:r>
      <w:r w:rsidR="00041B58">
        <w:t xml:space="preserve"> develop</w:t>
      </w:r>
      <w:r w:rsidR="000376ED">
        <w:t>ment o</w:t>
      </w:r>
      <w:r w:rsidR="00C30767">
        <w:t>n</w:t>
      </w:r>
      <w:r w:rsidR="00041B58">
        <w:t xml:space="preserve"> </w:t>
      </w:r>
      <w:r w:rsidR="002A34A7" w:rsidRPr="00F75218">
        <w:t xml:space="preserve">obstacle avoidance </w:t>
      </w:r>
      <w:r w:rsidR="00660C8C" w:rsidRPr="00F75218">
        <w:t>systems</w:t>
      </w:r>
      <w:r w:rsidR="00041B58">
        <w:t>.</w:t>
      </w:r>
    </w:p>
    <w:p w14:paraId="26E9A218" w14:textId="6F8AF691" w:rsidR="00A07722" w:rsidRPr="00F75218" w:rsidRDefault="00A07722" w:rsidP="00A07722">
      <w:pPr>
        <w:pStyle w:val="Head2"/>
        <w:tabs>
          <w:tab w:val="clear" w:pos="360"/>
        </w:tabs>
        <w:ind w:left="360" w:hanging="360"/>
      </w:pPr>
      <w:r w:rsidRPr="00F75218">
        <w:t xml:space="preserve">Upgrading </w:t>
      </w:r>
    </w:p>
    <w:p w14:paraId="439F3A4D" w14:textId="2E92358D" w:rsidR="00A07722" w:rsidRPr="00F75218" w:rsidRDefault="00105C50" w:rsidP="00A07722">
      <w:pPr>
        <w:pStyle w:val="PostHeadPara"/>
      </w:pPr>
      <w:r w:rsidRPr="00F75218">
        <w:t>We began by updating Ubuntu 14 to Ubuntu 20</w:t>
      </w:r>
      <w:r w:rsidR="0064717D" w:rsidRPr="00F75218">
        <w:t xml:space="preserve">, </w:t>
      </w:r>
      <w:r w:rsidRPr="00F75218">
        <w:t>ROS Indigo to ROS Noetic</w:t>
      </w:r>
      <w:r w:rsidR="0064717D" w:rsidRPr="00F75218">
        <w:t>, and Python 2.7 to Python 3.1</w:t>
      </w:r>
      <w:r w:rsidR="00582EDE" w:rsidRPr="00F75218">
        <w:t xml:space="preserve"> </w:t>
      </w:r>
      <w:r w:rsidR="009143DC">
        <w:t>The</w:t>
      </w:r>
      <w:r w:rsidRPr="00F75218">
        <w:t xml:space="preserve"> Dynamixel Controllers ROS package </w:t>
      </w:r>
      <w:r w:rsidR="006B1D17">
        <w:t xml:space="preserve">previously used to control the servos </w:t>
      </w:r>
      <w:r w:rsidRPr="00F75218">
        <w:t xml:space="preserve">was not available for ROS </w:t>
      </w:r>
      <w:r w:rsidR="00D82389" w:rsidRPr="00F75218">
        <w:t>Noetic,</w:t>
      </w:r>
      <w:r w:rsidR="00582EDE" w:rsidRPr="00F75218">
        <w:t xml:space="preserve"> </w:t>
      </w:r>
      <w:r w:rsidR="00024D7F">
        <w:t xml:space="preserve">so </w:t>
      </w:r>
      <w:r w:rsidRPr="00F75218">
        <w:t>Dynamixel</w:t>
      </w:r>
      <w:r w:rsidR="00582EDE" w:rsidRPr="00F75218">
        <w:t xml:space="preserve"> </w:t>
      </w:r>
      <w:r w:rsidRPr="00F75218">
        <w:t xml:space="preserve">Workbench </w:t>
      </w:r>
      <w:r w:rsidR="00627FA8" w:rsidRPr="00F75218">
        <w:t xml:space="preserve">was tested for </w:t>
      </w:r>
      <w:r w:rsidR="00815D26" w:rsidRPr="00F75218">
        <w:t>use,</w:t>
      </w:r>
      <w:r w:rsidR="00627FA8" w:rsidRPr="00F75218">
        <w:t xml:space="preserve"> b</w:t>
      </w:r>
      <w:r w:rsidR="005D1604" w:rsidRPr="00F75218">
        <w:t xml:space="preserve">ut </w:t>
      </w:r>
      <w:r w:rsidR="005A4213">
        <w:t>it did not have</w:t>
      </w:r>
      <w:r w:rsidR="005D1604" w:rsidRPr="00F75218">
        <w:t xml:space="preserve"> the velocity control and abstraction needed for the </w:t>
      </w:r>
      <w:r w:rsidR="00270110">
        <w:t xml:space="preserve">online </w:t>
      </w:r>
      <w:r w:rsidR="005D1604" w:rsidRPr="00F75218">
        <w:t>motion planner. P</w:t>
      </w:r>
      <w:r w:rsidR="0064717D" w:rsidRPr="00F75218">
        <w:t>yPot, an open source Dynamixel motor controller</w:t>
      </w:r>
      <w:r w:rsidR="00574634">
        <w:t xml:space="preserve"> Python library</w:t>
      </w:r>
      <w:r w:rsidR="0064717D" w:rsidRPr="00F75218">
        <w:t>, was used instead with great success</w:t>
      </w:r>
      <w:r w:rsidR="00B43F2C" w:rsidRPr="00F75218">
        <w:t xml:space="preserve"> and came with both register level and higher-level position and velocity control for the servos</w:t>
      </w:r>
      <w:r w:rsidR="0064717D" w:rsidRPr="00F75218">
        <w:t>.</w:t>
      </w:r>
    </w:p>
    <w:p w14:paraId="4B86BE09" w14:textId="614BD67F" w:rsidR="0031487A" w:rsidRPr="00F75218" w:rsidRDefault="00A07722" w:rsidP="0031487A">
      <w:pPr>
        <w:pStyle w:val="Head2"/>
        <w:tabs>
          <w:tab w:val="clear" w:pos="360"/>
        </w:tabs>
        <w:ind w:left="360" w:hanging="360"/>
      </w:pPr>
      <w:r w:rsidRPr="00F75218">
        <w:t>Control System Development</w:t>
      </w:r>
    </w:p>
    <w:p w14:paraId="656CEF27" w14:textId="77FACA7B" w:rsidR="00036B8D" w:rsidRPr="00F75218" w:rsidRDefault="00B43F2C" w:rsidP="0031487A">
      <w:pPr>
        <w:pStyle w:val="PostHeadPara"/>
      </w:pPr>
      <w:r w:rsidRPr="00F75218">
        <w:t>We</w:t>
      </w:r>
      <w:r w:rsidR="00B97578" w:rsidRPr="00F75218">
        <w:t xml:space="preserve"> began tests </w:t>
      </w:r>
      <w:r w:rsidR="0074535C" w:rsidRPr="00F75218">
        <w:t>at</w:t>
      </w:r>
      <w:r w:rsidR="00B97578" w:rsidRPr="00F75218">
        <w:t xml:space="preserve"> the register level to </w:t>
      </w:r>
      <w:r w:rsidR="00A33F36" w:rsidRPr="00F75218">
        <w:t>control</w:t>
      </w:r>
      <w:r w:rsidR="00B97578" w:rsidRPr="00F75218">
        <w:t xml:space="preserve"> the Third Arm</w:t>
      </w:r>
      <w:r w:rsidRPr="00F75218">
        <w:t xml:space="preserve"> with PyPot</w:t>
      </w:r>
      <w:r w:rsidR="00B97578" w:rsidRPr="00F75218">
        <w:t>. Onc</w:t>
      </w:r>
      <w:r w:rsidRPr="00F75218">
        <w:t>e we</w:t>
      </w:r>
      <w:r w:rsidR="00B97578" w:rsidRPr="00F75218">
        <w:t xml:space="preserve"> found the arm could be controlled, </w:t>
      </w:r>
      <w:r w:rsidRPr="00F75218">
        <w:t>we</w:t>
      </w:r>
      <w:r w:rsidR="00B97578" w:rsidRPr="00F75218">
        <w:t xml:space="preserve"> moved on to </w:t>
      </w:r>
      <w:r w:rsidRPr="00F75218">
        <w:t xml:space="preserve">the higher-level </w:t>
      </w:r>
      <w:r w:rsidR="00B97578" w:rsidRPr="00F75218">
        <w:t xml:space="preserve">positional </w:t>
      </w:r>
      <w:r w:rsidRPr="00F75218">
        <w:t xml:space="preserve">and velocity </w:t>
      </w:r>
      <w:r w:rsidR="00B97578" w:rsidRPr="00F75218">
        <w:t>control</w:t>
      </w:r>
      <w:r w:rsidR="00B45AD7">
        <w:t>s</w:t>
      </w:r>
      <w:r w:rsidR="00990AEB">
        <w:t xml:space="preserve"> </w:t>
      </w:r>
      <w:r w:rsidR="00B97578" w:rsidRPr="00F75218">
        <w:t>and validated the arm also worked with these command</w:t>
      </w:r>
      <w:r w:rsidRPr="00F75218">
        <w:t>s through a series of demos and tests</w:t>
      </w:r>
      <w:r w:rsidR="00B97578" w:rsidRPr="00F75218">
        <w:t xml:space="preserve">. </w:t>
      </w:r>
      <w:r w:rsidRPr="00F75218">
        <w:t>We</w:t>
      </w:r>
      <w:r w:rsidR="0078564C" w:rsidRPr="00F75218">
        <w:t xml:space="preserve"> then created a </w:t>
      </w:r>
      <w:r w:rsidRPr="00F75218">
        <w:t xml:space="preserve">servo control </w:t>
      </w:r>
      <w:r w:rsidR="0078564C" w:rsidRPr="00F75218">
        <w:t xml:space="preserve">class </w:t>
      </w:r>
      <w:r w:rsidR="004A0273" w:rsidRPr="00F75218">
        <w:t>for</w:t>
      </w:r>
      <w:r w:rsidR="0078564C" w:rsidRPr="00F75218">
        <w:t xml:space="preserve"> positional and velocity control and added methods to initialize each controller </w:t>
      </w:r>
      <w:r w:rsidR="004A0273" w:rsidRPr="00F75218">
        <w:t>in</w:t>
      </w:r>
      <w:r w:rsidR="0078564C" w:rsidRPr="00F75218">
        <w:t xml:space="preserve"> the motion planner</w:t>
      </w:r>
      <w:r w:rsidR="00337E1C" w:rsidRPr="00F75218">
        <w:t xml:space="preserve"> as well as integration for the PyPot robot configuration</w:t>
      </w:r>
      <w:r w:rsidR="0078564C" w:rsidRPr="00F75218">
        <w:t>. This controller was then tested and validated</w:t>
      </w:r>
      <w:r w:rsidR="005630A5" w:rsidRPr="00F75218">
        <w:t xml:space="preserve"> by running the controller on the Third Arm’s servos</w:t>
      </w:r>
      <w:r w:rsidR="0078564C" w:rsidRPr="00F75218">
        <w:t>.</w:t>
      </w:r>
    </w:p>
    <w:p w14:paraId="394ECE56" w14:textId="77777777" w:rsidR="003D10D8" w:rsidRPr="00F75218" w:rsidRDefault="003D10D8" w:rsidP="003D10D8">
      <w:pPr>
        <w:pStyle w:val="Head2"/>
        <w:tabs>
          <w:tab w:val="clear" w:pos="360"/>
        </w:tabs>
        <w:ind w:left="360" w:hanging="360"/>
      </w:pPr>
      <w:r w:rsidRPr="00F75218">
        <w:t>Sensor Integration</w:t>
      </w:r>
    </w:p>
    <w:p w14:paraId="6F144CBF" w14:textId="1B4AAB53" w:rsidR="00C23D0E" w:rsidRPr="00F75218" w:rsidRDefault="0077352E" w:rsidP="0031487A">
      <w:pPr>
        <w:pStyle w:val="PostHeadPara"/>
      </w:pPr>
      <w:r w:rsidRPr="00F75218">
        <w:t xml:space="preserve">OptiTrack integration was added to allow the </w:t>
      </w:r>
      <w:r w:rsidR="0078564C" w:rsidRPr="00F75218">
        <w:t>Third Arm</w:t>
      </w:r>
      <w:r w:rsidRPr="00F75218">
        <w:t xml:space="preserve"> motion planner to know where the Third Arm </w:t>
      </w:r>
      <w:r w:rsidR="0078564C" w:rsidRPr="00F75218">
        <w:t>base</w:t>
      </w:r>
      <w:r w:rsidRPr="00F75218">
        <w:t xml:space="preserve"> and </w:t>
      </w:r>
      <w:r w:rsidR="0078564C" w:rsidRPr="00F75218">
        <w:t>gripper</w:t>
      </w:r>
      <w:r w:rsidRPr="00F75218">
        <w:t xml:space="preserve"> were</w:t>
      </w:r>
      <w:r w:rsidR="003A3161">
        <w:t xml:space="preserve"> </w:t>
      </w:r>
      <w:r w:rsidRPr="00F75218">
        <w:t>as well as the target position for the gripper to go to</w:t>
      </w:r>
      <w:r w:rsidR="00365DE6">
        <w:t xml:space="preserve"> by using OptiTrack markers as in Figure 2</w:t>
      </w:r>
      <w:r w:rsidRPr="00F75218">
        <w:t>.</w:t>
      </w:r>
      <w:r w:rsidR="00F048DD" w:rsidRPr="00F75218">
        <w:t xml:space="preserve"> We found that </w:t>
      </w:r>
      <w:r w:rsidR="0085300C" w:rsidRPr="00F75218">
        <w:t>OptiTrack</w:t>
      </w:r>
      <w:r w:rsidR="00F048DD" w:rsidRPr="00F75218">
        <w:t xml:space="preserve"> </w:t>
      </w:r>
      <w:r w:rsidR="0085300C" w:rsidRPr="00F75218">
        <w:t xml:space="preserve">had compatibility problems with ROS </w:t>
      </w:r>
      <w:r w:rsidR="00235371" w:rsidRPr="00F75218">
        <w:t>Noetic,</w:t>
      </w:r>
      <w:r w:rsidR="0085300C" w:rsidRPr="00F75218">
        <w:t xml:space="preserve"> so we ported the </w:t>
      </w:r>
      <w:r w:rsidR="00F1370F" w:rsidRPr="00F75218">
        <w:t xml:space="preserve">Third Arm </w:t>
      </w:r>
      <w:r w:rsidR="0085300C" w:rsidRPr="00F75218">
        <w:t>code over to ROS Melodic</w:t>
      </w:r>
      <w:r w:rsidR="009F3C6D">
        <w:t xml:space="preserve">. We connected OptiTrack’s streaming engine to the mocap_optitrack ROS package to get </w:t>
      </w:r>
      <w:r w:rsidR="0008442F" w:rsidRPr="00F75218">
        <w:t>the quaternion and position vector for each object</w:t>
      </w:r>
      <w:r w:rsidR="0085300C" w:rsidRPr="00F75218">
        <w:t>.</w:t>
      </w:r>
    </w:p>
    <w:p w14:paraId="3A416BE9" w14:textId="7AD59B77" w:rsidR="00185A79" w:rsidRDefault="00185A79" w:rsidP="0031487A">
      <w:pPr>
        <w:pStyle w:val="PostHeadPara"/>
      </w:pPr>
    </w:p>
    <w:tbl>
      <w:tblPr>
        <w:tblW w:w="0" w:type="auto"/>
        <w:jc w:val="center"/>
        <w:tblLook w:val="04A0" w:firstRow="1" w:lastRow="0" w:firstColumn="1" w:lastColumn="0" w:noHBand="0" w:noVBand="1"/>
      </w:tblPr>
      <w:tblGrid>
        <w:gridCol w:w="3396"/>
        <w:gridCol w:w="2957"/>
      </w:tblGrid>
      <w:tr w:rsidR="00CC2F5E" w:rsidRPr="005C75C0" w14:paraId="030CD15F" w14:textId="77777777" w:rsidTr="005C75C0">
        <w:trPr>
          <w:cantSplit/>
          <w:trHeight w:val="691"/>
          <w:tblHeader/>
          <w:jc w:val="center"/>
        </w:trPr>
        <w:tc>
          <w:tcPr>
            <w:tcW w:w="2916" w:type="dxa"/>
            <w:hideMark/>
          </w:tcPr>
          <w:p w14:paraId="5D5D7F5C" w14:textId="77777777" w:rsidR="005C75C0" w:rsidRPr="005C75C0" w:rsidRDefault="005C75C0" w:rsidP="0053277A">
            <w:pPr>
              <w:pStyle w:val="Image"/>
              <w:rPr>
                <w:lang w:val="it-IT" w:eastAsia="it-IT"/>
              </w:rPr>
            </w:pPr>
            <w:r w:rsidRPr="005C75C0">
              <w:rPr>
                <w:noProof/>
              </w:rPr>
              <w:drawing>
                <wp:inline distT="0" distB="0" distL="0" distR="0" wp14:anchorId="4B4C289F" wp14:editId="04C89467">
                  <wp:extent cx="2018346" cy="1307123"/>
                  <wp:effectExtent l="0" t="0" r="1270" b="7620"/>
                  <wp:docPr id="1" name="Picture 4" descr="Three trackers in the OptiTrack software with a wire mesh and orientation v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Three trackers in the OptiTrack software with a wire mesh and orientation vectors."/>
                          <pic:cNvPicPr>
                            <a:picLocks noChangeAspect="1" noChangeArrowheads="1"/>
                          </pic:cNvPicPr>
                        </pic:nvPicPr>
                        <pic:blipFill>
                          <a:blip r:embed="rId13" cstate="print">
                            <a:extLst>
                              <a:ext uri="{28A0092B-C50C-407E-A947-70E740481C1C}">
                                <a14:useLocalDpi xmlns:a14="http://schemas.microsoft.com/office/drawing/2010/main" val="0"/>
                              </a:ext>
                            </a:extLst>
                          </a:blip>
                          <a:srcRect l="2706" r="2706"/>
                          <a:stretch>
                            <a:fillRect/>
                          </a:stretch>
                        </pic:blipFill>
                        <pic:spPr bwMode="auto">
                          <a:xfrm>
                            <a:off x="0" y="0"/>
                            <a:ext cx="2019867" cy="130810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16" w:type="dxa"/>
            <w:hideMark/>
          </w:tcPr>
          <w:p w14:paraId="66EBE714" w14:textId="77777777" w:rsidR="005C75C0" w:rsidRPr="005C75C0" w:rsidRDefault="005C75C0" w:rsidP="0053277A">
            <w:pPr>
              <w:pStyle w:val="Image"/>
              <w:rPr>
                <w:rFonts w:eastAsia="Calibri"/>
                <w:lang w:val="it-IT" w:eastAsia="it-IT"/>
              </w:rPr>
            </w:pPr>
            <w:r w:rsidRPr="005C75C0">
              <w:rPr>
                <w:rFonts w:eastAsia="Calibri"/>
                <w:noProof/>
              </w:rPr>
              <w:drawing>
                <wp:inline distT="0" distB="0" distL="0" distR="0" wp14:anchorId="1855EAAF" wp14:editId="3D97D7BB">
                  <wp:extent cx="1740877" cy="1305658"/>
                  <wp:effectExtent l="0" t="0" r="0" b="8890"/>
                  <wp:docPr id="8" name="Picture 9" descr="Target and Third Arm on manneq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Target and Third Arm on mannequin."/>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748418" cy="1311314"/>
                          </a:xfrm>
                          <a:prstGeom prst="rect">
                            <a:avLst/>
                          </a:prstGeom>
                          <a:noFill/>
                          <a:ln w="9525">
                            <a:noFill/>
                            <a:miter lim="800000"/>
                            <a:headEnd/>
                            <a:tailEnd/>
                          </a:ln>
                        </pic:spPr>
                      </pic:pic>
                    </a:graphicData>
                  </a:graphic>
                </wp:inline>
              </w:drawing>
            </w:r>
          </w:p>
        </w:tc>
      </w:tr>
    </w:tbl>
    <w:p w14:paraId="11945362" w14:textId="79782308" w:rsidR="005C75C0" w:rsidRPr="00F75218" w:rsidRDefault="005C75C0" w:rsidP="005311B3">
      <w:pPr>
        <w:pStyle w:val="FigureCaption"/>
      </w:pPr>
      <w:r w:rsidRPr="00E55E8D">
        <w:t xml:space="preserve">Figure </w:t>
      </w:r>
      <w:r>
        <w:t>2</w:t>
      </w:r>
      <w:r w:rsidRPr="00E55E8D">
        <w:t xml:space="preserve">: </w:t>
      </w:r>
      <w:r>
        <w:t xml:space="preserve">On the left </w:t>
      </w:r>
      <w:r w:rsidR="005311B3">
        <w:t xml:space="preserve">are </w:t>
      </w:r>
      <w:r>
        <w:t xml:space="preserve">the OptiTrack </w:t>
      </w:r>
      <w:r w:rsidR="005311B3">
        <w:t xml:space="preserve">targets </w:t>
      </w:r>
      <w:r>
        <w:t>set</w:t>
      </w:r>
      <w:r w:rsidR="00F77435">
        <w:t xml:space="preserve"> </w:t>
      </w:r>
      <w:r>
        <w:t xml:space="preserve">up in </w:t>
      </w:r>
      <w:r w:rsidR="005311B3">
        <w:t xml:space="preserve">the </w:t>
      </w:r>
      <w:r>
        <w:t xml:space="preserve">software. On the right </w:t>
      </w:r>
      <w:r w:rsidR="005311B3">
        <w:t xml:space="preserve">are the motion capture </w:t>
      </w:r>
      <w:r w:rsidR="0006661D">
        <w:t>markers</w:t>
      </w:r>
      <w:r w:rsidR="005311B3">
        <w:t xml:space="preserve"> on the </w:t>
      </w:r>
      <w:r w:rsidR="00F77435">
        <w:t xml:space="preserve">target and </w:t>
      </w:r>
      <w:r w:rsidR="005311B3">
        <w:t>Third Arm.</w:t>
      </w:r>
      <w:r w:rsidRPr="00E55E8D">
        <w:t xml:space="preserve"> </w:t>
      </w:r>
      <w:r w:rsidR="00624A5E">
        <w:t xml:space="preserve">From left to right in both images: target, gripper, </w:t>
      </w:r>
      <w:r w:rsidR="008951E2">
        <w:t>T</w:t>
      </w:r>
      <w:r w:rsidR="00624A5E">
        <w:t xml:space="preserve">hird </w:t>
      </w:r>
      <w:r w:rsidR="008951E2">
        <w:t>A</w:t>
      </w:r>
      <w:r w:rsidR="00624A5E">
        <w:t>rm base</w:t>
      </w:r>
      <w:r w:rsidR="001D5BA6">
        <w:t xml:space="preserve"> circled </w:t>
      </w:r>
      <w:r w:rsidR="003106F9">
        <w:t xml:space="preserve">or with arrows </w:t>
      </w:r>
      <w:r w:rsidR="001D5BA6">
        <w:t>in white and black respectively</w:t>
      </w:r>
      <w:r w:rsidR="00624A5E">
        <w:t>.</w:t>
      </w:r>
    </w:p>
    <w:p w14:paraId="63C29DB7" w14:textId="50F43005" w:rsidR="0031487A" w:rsidRPr="00F75218" w:rsidRDefault="0031487A" w:rsidP="0031487A">
      <w:pPr>
        <w:pStyle w:val="Head2"/>
        <w:tabs>
          <w:tab w:val="clear" w:pos="360"/>
        </w:tabs>
        <w:ind w:left="360" w:hanging="360"/>
      </w:pPr>
      <w:r w:rsidRPr="00F75218">
        <w:t xml:space="preserve">Motion Planning </w:t>
      </w:r>
      <w:r w:rsidR="00407D2B" w:rsidRPr="00F75218">
        <w:t>Pipeline</w:t>
      </w:r>
    </w:p>
    <w:p w14:paraId="56998E66" w14:textId="1D7E5AE1" w:rsidR="000B64AE" w:rsidRDefault="00E4124C" w:rsidP="0031487A">
      <w:pPr>
        <w:pStyle w:val="PostHeadPara"/>
      </w:pPr>
      <w:r w:rsidRPr="00F75218">
        <w:t>The motion planner allows for the Third Arm to have a feedback loop for control and use its sensor integration code to determine where, and how, to move next</w:t>
      </w:r>
      <w:r w:rsidR="005C35CE">
        <w:t xml:space="preserve"> as shown in Figure </w:t>
      </w:r>
      <w:r w:rsidR="00CC2F5E">
        <w:t>3</w:t>
      </w:r>
      <w:r w:rsidR="006A4B15">
        <w:t xml:space="preserve">. </w:t>
      </w:r>
      <w:r w:rsidR="000B64AE" w:rsidRPr="00F75218">
        <w:t>We first created a liaison file for all ROS communication that process</w:t>
      </w:r>
      <w:r w:rsidR="006139C0" w:rsidRPr="00F75218">
        <w:t>ed</w:t>
      </w:r>
      <w:r w:rsidR="000B64AE" w:rsidRPr="00F75218">
        <w:t xml:space="preserve"> the quaternion and positional vectors into transformation matrices to be used by the inverse kinematics solver in the motion planner.</w:t>
      </w:r>
      <w:r w:rsidR="00D17D5D" w:rsidRPr="00F75218">
        <w:t xml:space="preserve"> </w:t>
      </w:r>
      <w:r w:rsidR="00694865" w:rsidRPr="00F75218">
        <w:t>This file</w:t>
      </w:r>
      <w:r w:rsidR="00D17D5D" w:rsidRPr="00F75218">
        <w:t xml:space="preserve"> would also </w:t>
      </w:r>
      <w:r w:rsidR="00DC70C2">
        <w:t>call the motion planner</w:t>
      </w:r>
      <w:r w:rsidR="00D17D5D" w:rsidRPr="00F75218">
        <w:t xml:space="preserve"> and feed it the required data to actuate the arm.</w:t>
      </w:r>
    </w:p>
    <w:p w14:paraId="3829A35E" w14:textId="40C8F2A0" w:rsidR="00036B8D" w:rsidRDefault="005058D6" w:rsidP="005058D6">
      <w:pPr>
        <w:pStyle w:val="Para"/>
      </w:pPr>
      <w:r>
        <w:t>We</w:t>
      </w:r>
      <w:r w:rsidR="008F4A74">
        <w:t xml:space="preserve"> created the motion planner next. </w:t>
      </w:r>
      <w:r w:rsidR="00DC3ADA" w:rsidRPr="00F75218">
        <w:t xml:space="preserve">It instantiated controllers for each Third Arm servo and the </w:t>
      </w:r>
      <w:r w:rsidR="00694865" w:rsidRPr="00F75218">
        <w:t xml:space="preserve">PyPot </w:t>
      </w:r>
      <w:r w:rsidR="00DC3ADA" w:rsidRPr="00F75218">
        <w:t>robot configuration. The inverse kinematics solver</w:t>
      </w:r>
      <w:r w:rsidR="00F12E08" w:rsidRPr="00F75218">
        <w:t xml:space="preserve"> was ported over to Python and</w:t>
      </w:r>
      <w:r w:rsidR="00DC3ADA" w:rsidRPr="00F75218">
        <w:t xml:space="preserve"> used in the motion planner with the transformation data sent from the ROS liaison file</w:t>
      </w:r>
      <w:r w:rsidR="008E2CE0" w:rsidRPr="00F75218">
        <w:t>. I</w:t>
      </w:r>
      <w:r w:rsidR="00DC3ADA" w:rsidRPr="00F75218">
        <w:t>ts</w:t>
      </w:r>
      <w:r w:rsidR="00573E70" w:rsidRPr="00F75218">
        <w:t xml:space="preserve"> outputs were </w:t>
      </w:r>
      <w:r w:rsidR="00DC3ADA" w:rsidRPr="00F75218">
        <w:t xml:space="preserve">processed by </w:t>
      </w:r>
      <w:r w:rsidR="00FF133B">
        <w:t>Proportional-Integral-Derivative (PID) controllers</w:t>
      </w:r>
      <w:r w:rsidR="00DC3ADA" w:rsidRPr="00F75218">
        <w:t xml:space="preserve"> we created for each Third Arm servo.</w:t>
      </w:r>
      <w:r w:rsidR="00D17D5D" w:rsidRPr="00F75218">
        <w:t xml:space="preserve"> </w:t>
      </w:r>
      <w:r w:rsidR="00F12F70">
        <w:t xml:space="preserve">We were able to have the arm track the target along one degree of </w:t>
      </w:r>
      <w:r w:rsidR="00727BED">
        <w:t>freedom but</w:t>
      </w:r>
      <w:r w:rsidR="00F12F70">
        <w:t xml:space="preserve"> found there were errors in Vatsal’s technical report for the inverse kinematic solver and have </w:t>
      </w:r>
      <w:r w:rsidR="005663B8">
        <w:t>been in the process of</w:t>
      </w:r>
      <w:r w:rsidR="00F12F70">
        <w:t xml:space="preserve"> correcting them</w:t>
      </w:r>
      <w:r w:rsidR="005663B8">
        <w:t xml:space="preserve"> to have a full inverse kinematics solution</w:t>
      </w:r>
      <w:r w:rsidR="00F12F70">
        <w:t>.</w:t>
      </w:r>
    </w:p>
    <w:p w14:paraId="76961860" w14:textId="7E1BB2A3" w:rsidR="005C35CE" w:rsidRDefault="005C35CE" w:rsidP="005C35CE">
      <w:pPr>
        <w:pStyle w:val="Image"/>
        <w:spacing w:before="120"/>
      </w:pPr>
      <w:bookmarkStart w:id="2" w:name="_Hlk90022583"/>
      <w:r>
        <w:rPr>
          <w:noProof/>
        </w:rPr>
        <w:lastRenderedPageBreak/>
        <w:drawing>
          <wp:inline distT="0" distB="0" distL="0" distR="0" wp14:anchorId="737BFC97" wp14:editId="6C84845C">
            <wp:extent cx="6210300" cy="1130935"/>
            <wp:effectExtent l="0" t="0" r="0" b="0"/>
            <wp:docPr id="7" name="Picture 7" descr="See Appendix A figure 3 alt-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ee Appendix A figure 3 alt-text"/>
                    <pic:cNvPicPr>
                      <a:picLocks noChangeAspect="1" noChangeArrowheads="1"/>
                    </pic:cNvPicPr>
                  </pic:nvPicPr>
                  <pic:blipFill rotWithShape="1">
                    <a:blip r:embed="rId15">
                      <a:extLst>
                        <a:ext uri="{28A0092B-C50C-407E-A947-70E740481C1C}">
                          <a14:useLocalDpi xmlns:a14="http://schemas.microsoft.com/office/drawing/2010/main" val="0"/>
                        </a:ext>
                      </a:extLst>
                    </a:blip>
                    <a:srcRect l="-338" t="-3330" r="-143" b="1059"/>
                    <a:stretch/>
                  </pic:blipFill>
                  <pic:spPr bwMode="auto">
                    <a:xfrm>
                      <a:off x="0" y="0"/>
                      <a:ext cx="6210300" cy="1130935"/>
                    </a:xfrm>
                    <a:prstGeom prst="rect">
                      <a:avLst/>
                    </a:prstGeom>
                    <a:noFill/>
                    <a:ln>
                      <a:noFill/>
                    </a:ln>
                    <a:extLst>
                      <a:ext uri="{53640926-AAD7-44D8-BBD7-CCE9431645EC}">
                        <a14:shadowObscured xmlns:a14="http://schemas.microsoft.com/office/drawing/2010/main"/>
                      </a:ext>
                    </a:extLst>
                  </pic:spPr>
                </pic:pic>
              </a:graphicData>
            </a:graphic>
          </wp:inline>
        </w:drawing>
      </w:r>
    </w:p>
    <w:p w14:paraId="611FF5DD" w14:textId="1517373E" w:rsidR="00F3165B" w:rsidRPr="00F75218" w:rsidRDefault="005C35CE" w:rsidP="005311B3">
      <w:pPr>
        <w:pStyle w:val="FigureCaption"/>
      </w:pPr>
      <w:commentRangeStart w:id="3"/>
      <w:r>
        <w:t xml:space="preserve">Figure </w:t>
      </w:r>
      <w:commentRangeEnd w:id="3"/>
      <w:r>
        <w:rPr>
          <w:rStyle w:val="CommentReference"/>
          <w:rFonts w:ascii="Times New Roman" w:eastAsiaTheme="minorHAnsi" w:hAnsi="Times New Roman" w:cs="Calibri"/>
          <w:lang w:eastAsia="en-US"/>
        </w:rPr>
        <w:commentReference w:id="3"/>
      </w:r>
      <w:r w:rsidR="00CC2F5E">
        <w:t>3</w:t>
      </w:r>
      <w:r>
        <w:t>:</w:t>
      </w:r>
      <w:bookmarkEnd w:id="2"/>
      <w:r>
        <w:t xml:space="preserve"> Motion Planning and Movement Cycle</w:t>
      </w:r>
      <w:r w:rsidR="005670C5">
        <w:t>.</w:t>
      </w:r>
    </w:p>
    <w:p w14:paraId="1D6DA4A8" w14:textId="50C2B61D" w:rsidR="0031487A" w:rsidRPr="00F75218" w:rsidRDefault="0031487A" w:rsidP="0031487A">
      <w:pPr>
        <w:pStyle w:val="Head2"/>
        <w:tabs>
          <w:tab w:val="clear" w:pos="360"/>
        </w:tabs>
        <w:ind w:left="360" w:hanging="360"/>
      </w:pPr>
      <w:r w:rsidRPr="00F75218">
        <w:t xml:space="preserve">Obstacle Avoidance </w:t>
      </w:r>
      <w:r w:rsidR="00FC72E7" w:rsidRPr="00F75218">
        <w:t>Introduction</w:t>
      </w:r>
    </w:p>
    <w:p w14:paraId="06ED96E6" w14:textId="0C3EA3DB" w:rsidR="0031487A" w:rsidRPr="00F75218" w:rsidRDefault="00864914" w:rsidP="0031487A">
      <w:pPr>
        <w:pStyle w:val="PostHeadPara"/>
      </w:pPr>
      <w:r w:rsidRPr="00F75218">
        <w:t>To avoid hitting obstacles on the way to the target</w:t>
      </w:r>
      <w:r w:rsidR="002D0048" w:rsidRPr="00F75218">
        <w:t>, obstacle avoidance</w:t>
      </w:r>
      <w:r w:rsidR="00776C9F">
        <w:t xml:space="preserve"> will be </w:t>
      </w:r>
      <w:commentRangeStart w:id="4"/>
      <w:commentRangeEnd w:id="4"/>
      <w:r w:rsidR="00EA7EC6">
        <w:rPr>
          <w:rStyle w:val="CommentReference"/>
          <w:rFonts w:ascii="Times New Roman" w:eastAsiaTheme="minorHAnsi" w:hAnsi="Times New Roman" w:cs="Calibri"/>
        </w:rPr>
        <w:commentReference w:id="4"/>
      </w:r>
      <w:r w:rsidR="002D0048" w:rsidRPr="00F75218">
        <w:t xml:space="preserve">added in the form of a potential field. </w:t>
      </w:r>
      <w:r w:rsidR="0078566F">
        <w:t>The obstacle avoidance algorithm will calculate the distance</w:t>
      </w:r>
      <w:r w:rsidR="00806A96">
        <w:t xml:space="preserve"> vectors</w:t>
      </w:r>
      <w:r w:rsidR="0078566F">
        <w:t xml:space="preserve"> from each obstacle to the arm using forward kinematics to create a reference of the arm </w:t>
      </w:r>
      <w:r w:rsidR="00C20FB9">
        <w:t>and</w:t>
      </w:r>
      <w:r w:rsidR="003B741E">
        <w:t xml:space="preserve"> return</w:t>
      </w:r>
      <w:r w:rsidR="0078566F">
        <w:t xml:space="preserve"> </w:t>
      </w:r>
      <w:r w:rsidR="00C20FB9">
        <w:t xml:space="preserve">the </w:t>
      </w:r>
      <w:r w:rsidR="0078566F">
        <w:t xml:space="preserve">location of the arm </w:t>
      </w:r>
      <w:r w:rsidR="00C476C0">
        <w:t>the vector</w:t>
      </w:r>
      <w:r w:rsidR="0078566F">
        <w:t xml:space="preserve"> corresponded to. With these vectors, the algorithm will then select the </w:t>
      </w:r>
      <w:r w:rsidR="00A5608F">
        <w:t>smallest</w:t>
      </w:r>
      <w:r w:rsidR="0078566F">
        <w:t xml:space="preserve"> </w:t>
      </w:r>
      <w:r w:rsidR="0069453A">
        <w:t>one</w:t>
      </w:r>
      <w:r w:rsidR="0078566F">
        <w:t xml:space="preserve"> and apply a</w:t>
      </w:r>
      <w:r w:rsidR="00D77DC1">
        <w:t>n</w:t>
      </w:r>
      <w:r w:rsidR="0078566F">
        <w:t xml:space="preserve"> adjustment in the direction of intersection to each servo</w:t>
      </w:r>
      <w:r w:rsidR="00D77DC1">
        <w:t xml:space="preserve"> that actuates in that direction. </w:t>
      </w:r>
      <w:r w:rsidR="00323D1D" w:rsidRPr="00F75218">
        <w:t>These adjustments would then go through PID</w:t>
      </w:r>
      <w:r w:rsidR="00BF5733">
        <w:t xml:space="preserve"> controllers</w:t>
      </w:r>
      <w:r w:rsidR="00787639">
        <w:t xml:space="preserve"> </w:t>
      </w:r>
      <w:r w:rsidR="00323D1D" w:rsidRPr="00F75218">
        <w:t>before being combined with commands</w:t>
      </w:r>
      <w:r w:rsidR="00274EEA" w:rsidRPr="00F75218">
        <w:t xml:space="preserve"> </w:t>
      </w:r>
      <w:r w:rsidR="00274EEA">
        <w:t>and safety tolerances</w:t>
      </w:r>
      <w:r w:rsidR="00323D1D" w:rsidRPr="00F75218">
        <w:t xml:space="preserve"> to move to</w:t>
      </w:r>
      <w:r w:rsidR="00507DBD">
        <w:t>wards</w:t>
      </w:r>
      <w:r w:rsidR="00323D1D" w:rsidRPr="00F75218">
        <w:t xml:space="preserve"> the target.</w:t>
      </w:r>
    </w:p>
    <w:p w14:paraId="348B484B" w14:textId="00946B5F" w:rsidR="00B655FF" w:rsidRPr="00F75218" w:rsidRDefault="00B655FF" w:rsidP="00B655FF">
      <w:pPr>
        <w:pStyle w:val="Head1"/>
        <w:numPr>
          <w:ilvl w:val="0"/>
          <w:numId w:val="0"/>
        </w:numPr>
      </w:pPr>
      <w:r w:rsidRPr="00F75218">
        <w:t>Conclusions and future work</w:t>
      </w:r>
    </w:p>
    <w:p w14:paraId="4760579D" w14:textId="19324C1C" w:rsidR="002E0D77" w:rsidRDefault="00FA7487" w:rsidP="002E0D77">
      <w:pPr>
        <w:pStyle w:val="PostHeadPara"/>
      </w:pPr>
      <w:r>
        <w:t xml:space="preserve">This semester, we updated the controller for the Third Arm, added a motion planner, </w:t>
      </w:r>
      <w:r w:rsidR="006443FD">
        <w:t>worked</w:t>
      </w:r>
      <w:r>
        <w:t xml:space="preserve"> on </w:t>
      </w:r>
      <w:r w:rsidR="003A6681">
        <w:t>the beginnings of a</w:t>
      </w:r>
      <w:r w:rsidR="003E3F44">
        <w:t xml:space="preserve">n </w:t>
      </w:r>
      <w:r>
        <w:t>obstacle avoidance algorithm, and were able to have the arm track a target</w:t>
      </w:r>
      <w:r w:rsidR="00C74D59">
        <w:t xml:space="preserve"> </w:t>
      </w:r>
      <w:r w:rsidR="007026D4">
        <w:t>with the Third Arm</w:t>
      </w:r>
      <w:r w:rsidR="00C74D59">
        <w:t xml:space="preserve"> base rotation</w:t>
      </w:r>
      <w:r w:rsidR="00914749">
        <w:t>.</w:t>
      </w:r>
    </w:p>
    <w:p w14:paraId="514FC252" w14:textId="021B0240" w:rsidR="00B655FF" w:rsidRPr="000C7DFF" w:rsidRDefault="00B655FF" w:rsidP="000C7DFF">
      <w:pPr>
        <w:pStyle w:val="Para"/>
      </w:pPr>
      <w:r w:rsidRPr="00F75218">
        <w:t xml:space="preserve">This upcoming semester, </w:t>
      </w:r>
      <w:r w:rsidR="00A06BB5" w:rsidRPr="00F75218">
        <w:t>we</w:t>
      </w:r>
      <w:r w:rsidRPr="00F75218">
        <w:t xml:space="preserve"> plan to </w:t>
      </w:r>
      <w:r w:rsidR="00AD6113" w:rsidRPr="00F75218">
        <w:t xml:space="preserve">conduct further tests to </w:t>
      </w:r>
      <w:r w:rsidR="00F2721B" w:rsidRPr="00F75218">
        <w:t>finish</w:t>
      </w:r>
      <w:r w:rsidR="00AD6113" w:rsidRPr="00F75218">
        <w:t xml:space="preserve"> the obstacle </w:t>
      </w:r>
      <w:r w:rsidR="00520E17" w:rsidRPr="00F75218">
        <w:t xml:space="preserve">avoidance system, use the servo LEDs to communicate </w:t>
      </w:r>
      <w:r w:rsidR="003307B3" w:rsidRPr="00F75218">
        <w:t>when</w:t>
      </w:r>
      <w:r w:rsidR="00520E17" w:rsidRPr="00F75218">
        <w:t xml:space="preserve"> the arm is out of reach of the target hand, integrate voice </w:t>
      </w:r>
      <w:r w:rsidR="00E562F1">
        <w:t>or gesture commands</w:t>
      </w:r>
      <w:r w:rsidR="00E562F1" w:rsidRPr="00F75218">
        <w:t xml:space="preserve"> </w:t>
      </w:r>
      <w:r w:rsidR="00520E17" w:rsidRPr="00F75218">
        <w:t xml:space="preserve">to tell the arm when to perform a handover, and </w:t>
      </w:r>
      <w:r w:rsidRPr="00F75218">
        <w:t>run a</w:t>
      </w:r>
      <w:r w:rsidR="00593000">
        <w:t>n</w:t>
      </w:r>
      <w:r w:rsidR="005F5DCA">
        <w:t xml:space="preserve"> experiment with the new developments of the Third Arm.</w:t>
      </w:r>
    </w:p>
    <w:p w14:paraId="27109F66" w14:textId="6E57D0E5" w:rsidR="00BC53C6" w:rsidRPr="00F75218" w:rsidRDefault="00BC53C6" w:rsidP="00BC53C6">
      <w:pPr>
        <w:pStyle w:val="Head1"/>
        <w:numPr>
          <w:ilvl w:val="0"/>
          <w:numId w:val="0"/>
        </w:numPr>
      </w:pPr>
      <w:r w:rsidRPr="00F75218">
        <w:t>Acknowledgements</w:t>
      </w:r>
    </w:p>
    <w:p w14:paraId="53D483E9" w14:textId="78715632" w:rsidR="00BC53C6" w:rsidRPr="00F75218" w:rsidRDefault="00924C66" w:rsidP="00BC53C6">
      <w:pPr>
        <w:pStyle w:val="AckPara"/>
      </w:pPr>
      <w:r>
        <w:t xml:space="preserve">I </w:t>
      </w:r>
      <w:r w:rsidR="00BC53C6" w:rsidRPr="00F75218">
        <w:t xml:space="preserve">would like to thank Alap Kshirsagar for his collaboration and help during this project and research supervisor Dr. Guy Hoffman for his </w:t>
      </w:r>
      <w:r w:rsidR="001B76EF" w:rsidRPr="00F75218">
        <w:t>project direction and time management advice.</w:t>
      </w:r>
    </w:p>
    <w:p w14:paraId="05C0D12A" w14:textId="3F0B6D57" w:rsidR="00036B8D" w:rsidRPr="00F75218" w:rsidRDefault="00036B8D" w:rsidP="00036B8D">
      <w:pPr>
        <w:pStyle w:val="Head1"/>
        <w:numPr>
          <w:ilvl w:val="0"/>
          <w:numId w:val="0"/>
        </w:numPr>
      </w:pPr>
      <w:commentRangeStart w:id="5"/>
      <w:r w:rsidRPr="00F75218">
        <w:t>References</w:t>
      </w:r>
      <w:commentRangeEnd w:id="5"/>
      <w:r w:rsidR="000E1A30">
        <w:rPr>
          <w:rStyle w:val="CommentReference"/>
          <w:rFonts w:ascii="Times New Roman" w:eastAsiaTheme="minorHAnsi" w:hAnsi="Times New Roman" w:cs="Calibri"/>
          <w:b w:val="0"/>
          <w:bCs w:val="0"/>
          <w:caps w:val="0"/>
        </w:rPr>
        <w:commentReference w:id="5"/>
      </w:r>
    </w:p>
    <w:p w14:paraId="47A5C8F7" w14:textId="4670692D" w:rsidR="00900982" w:rsidRPr="00DF6A57" w:rsidRDefault="00DF6A57" w:rsidP="00594408">
      <w:pPr>
        <w:rPr>
          <w:rFonts w:ascii="Linux Libertine O" w:eastAsia="Cambria" w:hAnsi="Linux Libertine O" w:cs="Linux Libertine O"/>
          <w:sz w:val="18"/>
          <w:lang w:eastAsia="it-IT"/>
        </w:rPr>
      </w:pPr>
      <w:r w:rsidRPr="00DF6A57">
        <w:rPr>
          <w:rFonts w:ascii="Linux Libertine O" w:eastAsia="Cambria" w:hAnsi="Linux Libertine O" w:cs="Linux Libertine O"/>
          <w:sz w:val="18"/>
          <w:lang w:eastAsia="it-IT"/>
        </w:rPr>
        <w:t xml:space="preserve">[1] </w:t>
      </w:r>
      <w:commentRangeStart w:id="6"/>
      <w:r w:rsidR="00900982" w:rsidRPr="00DF6A57">
        <w:rPr>
          <w:rFonts w:ascii="Linux Libertine O" w:eastAsia="Cambria" w:hAnsi="Linux Libertine O" w:cs="Linux Libertine O"/>
          <w:sz w:val="18"/>
          <w:lang w:eastAsia="it-IT"/>
        </w:rPr>
        <w:t>B. Yang, J. Huang, X. Chen, C. Xiong and Y. Hasegawa, "Supernumerary Robotic Limbs: A Review and Future Outlook," in </w:t>
      </w:r>
      <w:r w:rsidR="00900982" w:rsidRPr="00DF6A57">
        <w:rPr>
          <w:rFonts w:ascii="Linux Libertine O" w:eastAsia="Cambria" w:hAnsi="Linux Libertine O" w:cs="Linux Libertine O"/>
          <w:i/>
          <w:iCs/>
          <w:sz w:val="18"/>
          <w:lang w:eastAsia="it-IT"/>
        </w:rPr>
        <w:t>IEEE Transactions on Medical Robotics and Bionics</w:t>
      </w:r>
      <w:r w:rsidR="00900982" w:rsidRPr="00DF6A57">
        <w:rPr>
          <w:rFonts w:ascii="Linux Libertine O" w:eastAsia="Cambria" w:hAnsi="Linux Libertine O" w:cs="Linux Libertine O"/>
          <w:sz w:val="18"/>
          <w:lang w:eastAsia="it-IT"/>
        </w:rPr>
        <w:t>, vol. 3, no. 3, pp. 623-639, Aug. 2021, doi: 10.1109/TMRB.2021.3086016.</w:t>
      </w:r>
      <w:commentRangeEnd w:id="6"/>
      <w:r w:rsidR="00900982" w:rsidRPr="00DF6A57">
        <w:rPr>
          <w:rFonts w:ascii="Linux Libertine O" w:eastAsia="Cambria" w:hAnsi="Linux Libertine O" w:cs="Linux Libertine O"/>
          <w:sz w:val="18"/>
          <w:lang w:eastAsia="it-IT"/>
        </w:rPr>
        <w:commentReference w:id="6"/>
      </w:r>
    </w:p>
    <w:p w14:paraId="045BF65B" w14:textId="77777777" w:rsidR="00DF6A57" w:rsidRPr="00DF6A57" w:rsidRDefault="00DF6A57" w:rsidP="00DF6A57">
      <w:pPr>
        <w:rPr>
          <w:rFonts w:ascii="Linux Libertine O" w:eastAsia="Cambria" w:hAnsi="Linux Libertine O" w:cs="Linux Libertine O"/>
          <w:sz w:val="18"/>
          <w:lang w:eastAsia="it-IT"/>
        </w:rPr>
      </w:pPr>
      <w:r w:rsidRPr="00DF6A57">
        <w:rPr>
          <w:rFonts w:ascii="Linux Libertine O" w:eastAsia="Cambria" w:hAnsi="Linux Libertine O" w:cs="Linux Libertine O"/>
          <w:sz w:val="18"/>
          <w:lang w:eastAsia="it-IT"/>
        </w:rPr>
        <w:t xml:space="preserve">[2] </w:t>
      </w:r>
      <w:commentRangeStart w:id="7"/>
      <w:r w:rsidR="00FD0E01" w:rsidRPr="00DF6A57">
        <w:rPr>
          <w:rFonts w:ascii="Linux Libertine O" w:eastAsia="Cambria" w:hAnsi="Linux Libertine O" w:cs="Linux Libertine O"/>
          <w:sz w:val="18"/>
          <w:lang w:eastAsia="it-IT"/>
        </w:rPr>
        <w:t>J. Chen and K. Song, "Collision-Free Motion Planning for Human-Robot Collaborative Safety Under Cartesian Constraint," </w:t>
      </w:r>
      <w:r w:rsidR="00FD0E01" w:rsidRPr="00DF6A57">
        <w:rPr>
          <w:rFonts w:ascii="Linux Libertine O" w:eastAsia="Cambria" w:hAnsi="Linux Libertine O" w:cs="Linux Libertine O"/>
          <w:i/>
          <w:iCs/>
          <w:sz w:val="18"/>
          <w:lang w:eastAsia="it-IT"/>
        </w:rPr>
        <w:t>2018 IEEE International Conference on Robotics and Automation (ICRA)</w:t>
      </w:r>
      <w:r w:rsidR="00FD0E01" w:rsidRPr="00DF6A57">
        <w:rPr>
          <w:rFonts w:ascii="Linux Libertine O" w:eastAsia="Cambria" w:hAnsi="Linux Libertine O" w:cs="Linux Libertine O"/>
          <w:sz w:val="18"/>
          <w:lang w:eastAsia="it-IT"/>
        </w:rPr>
        <w:t>, 2018, pp. 4348-4354, doi: 10.1109/ICRA.2018.8460185.</w:t>
      </w:r>
      <w:commentRangeEnd w:id="7"/>
      <w:r w:rsidR="00FD0E01" w:rsidRPr="00DF6A57">
        <w:rPr>
          <w:rFonts w:ascii="Linux Libertine O" w:eastAsia="Cambria" w:hAnsi="Linux Libertine O" w:cs="Linux Libertine O"/>
          <w:sz w:val="18"/>
          <w:lang w:eastAsia="it-IT"/>
        </w:rPr>
        <w:commentReference w:id="7"/>
      </w:r>
      <w:bookmarkStart w:id="8" w:name="_Hlk89988069"/>
    </w:p>
    <w:p w14:paraId="506BC13C" w14:textId="030F7DDB" w:rsidR="00DF6A57" w:rsidRPr="00DF6A57" w:rsidRDefault="00DF6A57" w:rsidP="00DF6A57">
      <w:pPr>
        <w:rPr>
          <w:rFonts w:ascii="Linux Libertine O" w:eastAsia="Cambria" w:hAnsi="Linux Libertine O" w:cs="Linux Libertine O"/>
          <w:sz w:val="18"/>
          <w:lang w:eastAsia="it-IT"/>
        </w:rPr>
      </w:pPr>
      <w:r w:rsidRPr="00DF6A57">
        <w:rPr>
          <w:rFonts w:ascii="Linux Libertine O" w:eastAsia="Cambria" w:hAnsi="Linux Libertine O" w:cs="Linux Libertine O"/>
          <w:sz w:val="18"/>
          <w:lang w:eastAsia="it-IT"/>
        </w:rPr>
        <w:t>[3] Vatsal, V. (2020). A wearable robotic forearm for human-robot collaboration (Order No. 28258774). Available from ProQuest Dissertations &amp; Theses Global. (2484861296). Retrieved from https://www.proquest.com/dissertations-theses/wearable-robotic-forearm-human-robot/docview/2484861296/se-2?accountid=10267</w:t>
      </w:r>
    </w:p>
    <w:p w14:paraId="29F55148" w14:textId="5706B296" w:rsidR="00900982" w:rsidRPr="00DF6A57" w:rsidRDefault="00DF6A57" w:rsidP="00900982">
      <w:pPr>
        <w:pStyle w:val="html-xx"/>
        <w:shd w:val="clear" w:color="auto" w:fill="FFFFFF"/>
        <w:spacing w:before="0" w:beforeAutospacing="0" w:after="0" w:afterAutospacing="0"/>
        <w:jc w:val="both"/>
        <w:rPr>
          <w:rFonts w:ascii="Linux Libertine O" w:eastAsia="Cambria" w:hAnsi="Linux Libertine O" w:cs="Linux Libertine O"/>
          <w:sz w:val="18"/>
          <w:szCs w:val="22"/>
          <w:lang w:eastAsia="it-IT"/>
        </w:rPr>
      </w:pPr>
      <w:r w:rsidRPr="00DF6A57">
        <w:rPr>
          <w:rFonts w:ascii="Linux Libertine O" w:eastAsia="Cambria" w:hAnsi="Linux Libertine O" w:cs="Linux Libertine O"/>
          <w:sz w:val="18"/>
          <w:szCs w:val="22"/>
          <w:lang w:eastAsia="it-IT"/>
        </w:rPr>
        <w:t xml:space="preserve">[4] </w:t>
      </w:r>
      <w:commentRangeStart w:id="9"/>
      <w:r w:rsidR="00900982" w:rsidRPr="00DF6A57">
        <w:rPr>
          <w:rFonts w:ascii="Linux Libertine O" w:eastAsia="Cambria" w:hAnsi="Linux Libertine O" w:cs="Linux Libertine O"/>
          <w:sz w:val="18"/>
          <w:szCs w:val="22"/>
          <w:lang w:eastAsia="it-IT"/>
        </w:rPr>
        <w:t>Vatsal, V.; Hoffman, G. Analytical Inverse Kinematics for a 5-DoF Robotic Arm with a Prismatic Joint. arXiv 2020, arXiv:2011.07286.</w:t>
      </w:r>
      <w:commentRangeEnd w:id="9"/>
      <w:r w:rsidR="00900982" w:rsidRPr="00DF6A57">
        <w:rPr>
          <w:rFonts w:ascii="Linux Libertine O" w:eastAsia="Cambria" w:hAnsi="Linux Libertine O" w:cs="Linux Libertine O"/>
          <w:sz w:val="18"/>
          <w:szCs w:val="22"/>
          <w:lang w:eastAsia="it-IT"/>
        </w:rPr>
        <w:commentReference w:id="9"/>
      </w:r>
    </w:p>
    <w:p w14:paraId="36FE17CC" w14:textId="77777777" w:rsidR="00DF6A57" w:rsidRPr="00DF6A57" w:rsidRDefault="00DF6A57" w:rsidP="00900982">
      <w:pPr>
        <w:pStyle w:val="html-xx"/>
        <w:shd w:val="clear" w:color="auto" w:fill="FFFFFF"/>
        <w:spacing w:before="0" w:beforeAutospacing="0" w:after="0" w:afterAutospacing="0"/>
        <w:jc w:val="both"/>
        <w:rPr>
          <w:rFonts w:ascii="Linux Libertine O" w:eastAsia="Cambria" w:hAnsi="Linux Libertine O" w:cs="Linux Libertine O"/>
          <w:sz w:val="18"/>
          <w:szCs w:val="22"/>
          <w:lang w:eastAsia="it-IT"/>
        </w:rPr>
      </w:pPr>
    </w:p>
    <w:p w14:paraId="370D960D" w14:textId="0BD7ED95" w:rsidR="0031487A" w:rsidRDefault="00DF6A57" w:rsidP="00BB1A17">
      <w:pPr>
        <w:rPr>
          <w:rFonts w:ascii="Linux Libertine O" w:eastAsia="Cambria" w:hAnsi="Linux Libertine O" w:cs="Linux Libertine O"/>
          <w:sz w:val="18"/>
          <w:lang w:eastAsia="it-IT"/>
        </w:rPr>
      </w:pPr>
      <w:r w:rsidRPr="00DF6A57">
        <w:rPr>
          <w:rFonts w:ascii="Linux Libertine O" w:eastAsia="Cambria" w:hAnsi="Linux Libertine O" w:cs="Linux Libertine O"/>
          <w:sz w:val="18"/>
          <w:lang w:eastAsia="it-IT"/>
        </w:rPr>
        <w:t xml:space="preserve">[5] </w:t>
      </w:r>
      <w:commentRangeStart w:id="10"/>
      <w:r w:rsidR="00FD0E01" w:rsidRPr="00DF6A57">
        <w:rPr>
          <w:rFonts w:ascii="Linux Libertine O" w:eastAsia="Cambria" w:hAnsi="Linux Libertine O" w:cs="Linux Libertine O"/>
          <w:sz w:val="18"/>
          <w:lang w:eastAsia="it-IT"/>
        </w:rPr>
        <w:t>Y. Tong and J. Liu, "Review of Research and Development of Supernumerary Robotic Limbs," in </w:t>
      </w:r>
      <w:r w:rsidR="00FD0E01" w:rsidRPr="00DF6A57">
        <w:rPr>
          <w:rFonts w:ascii="Linux Libertine O" w:eastAsia="Cambria" w:hAnsi="Linux Libertine O" w:cs="Linux Libertine O"/>
          <w:i/>
          <w:iCs/>
          <w:sz w:val="18"/>
          <w:lang w:eastAsia="it-IT"/>
        </w:rPr>
        <w:t>IEEE/CAA Journal of Automatica Sinica</w:t>
      </w:r>
      <w:r w:rsidR="00FD0E01" w:rsidRPr="00DF6A57">
        <w:rPr>
          <w:rFonts w:ascii="Linux Libertine O" w:eastAsia="Cambria" w:hAnsi="Linux Libertine O" w:cs="Linux Libertine O"/>
          <w:sz w:val="18"/>
          <w:lang w:eastAsia="it-IT"/>
        </w:rPr>
        <w:t>, vol. 8, no. 5, pp. 929-952, May 2021, doi: 10.1109/JAS.2021.1003961.</w:t>
      </w:r>
      <w:commentRangeEnd w:id="10"/>
      <w:r w:rsidR="00FD0E01" w:rsidRPr="00DF6A57">
        <w:rPr>
          <w:rFonts w:ascii="Linux Libertine O" w:eastAsia="Cambria" w:hAnsi="Linux Libertine O" w:cs="Linux Libertine O"/>
          <w:sz w:val="18"/>
          <w:lang w:eastAsia="it-IT"/>
        </w:rPr>
        <w:commentReference w:id="10"/>
      </w:r>
      <w:bookmarkEnd w:id="8"/>
    </w:p>
    <w:p w14:paraId="5015669B" w14:textId="77777777" w:rsidR="004C5B5B" w:rsidRDefault="004C5B5B" w:rsidP="004C5B5B">
      <w:pPr>
        <w:pStyle w:val="AppendixH1"/>
      </w:pPr>
      <w:r>
        <w:t>A</w:t>
      </w:r>
      <w:r>
        <w:t> </w:t>
      </w:r>
      <w:r>
        <w:t xml:space="preserve"> APPENDICES</w:t>
      </w:r>
    </w:p>
    <w:p w14:paraId="75C2209A" w14:textId="480A2C46" w:rsidR="004C5B5B" w:rsidRPr="00BB1A17" w:rsidRDefault="004C5B5B" w:rsidP="004C5B5B">
      <w:pPr>
        <w:pStyle w:val="PostHeadPara"/>
      </w:pPr>
      <w:r>
        <w:t xml:space="preserve">Figure 3 alt-text: </w:t>
      </w:r>
      <w:r w:rsidR="00682287">
        <w:t xml:space="preserve">Four boxes with: </w:t>
      </w:r>
      <w:r w:rsidRPr="004C5B5B">
        <w:t xml:space="preserve">Get </w:t>
      </w:r>
      <w:r w:rsidR="004F2417">
        <w:t>Third A</w:t>
      </w:r>
      <w:r w:rsidRPr="004C5B5B">
        <w:t>rm base, gripper, and target quaternion and position vectors from OptiTra</w:t>
      </w:r>
      <w:r>
        <w:t>ck</w:t>
      </w:r>
      <w:r w:rsidR="0082531E">
        <w:t>;</w:t>
      </w:r>
      <w:r>
        <w:t xml:space="preserve"> </w:t>
      </w:r>
      <w:r w:rsidR="00682287" w:rsidRPr="00682287">
        <w:t xml:space="preserve">Create transformation matrix for inverse kinematics solver for </w:t>
      </w:r>
      <w:r w:rsidR="003251F6">
        <w:t>T</w:t>
      </w:r>
      <w:r w:rsidR="00682287" w:rsidRPr="00682287">
        <w:t xml:space="preserve">hird </w:t>
      </w:r>
      <w:r w:rsidR="003251F6">
        <w:t>A</w:t>
      </w:r>
      <w:r w:rsidR="00682287" w:rsidRPr="00682287">
        <w:t>rm base to target</w:t>
      </w:r>
      <w:r w:rsidR="0082531E">
        <w:t>;</w:t>
      </w:r>
      <w:r w:rsidR="00682287">
        <w:t xml:space="preserve"> </w:t>
      </w:r>
      <w:r w:rsidR="00682287" w:rsidRPr="00682287">
        <w:t>Run inverse kinematics solver and use outputs in each servo's PID</w:t>
      </w:r>
      <w:r w:rsidR="0082531E">
        <w:t xml:space="preserve">; </w:t>
      </w:r>
      <w:r w:rsidR="00682287" w:rsidRPr="00682287">
        <w:t>Move servos with controllers according to PID outputs and safety tolerances</w:t>
      </w:r>
      <w:r w:rsidR="002C7B56">
        <w:t>.</w:t>
      </w:r>
    </w:p>
    <w:sectPr w:rsidR="004C5B5B" w:rsidRPr="00BB1A17">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phael Antunes Fortuna" w:date="2022-05-19T11:34:00Z" w:initials="RAF">
    <w:p w14:paraId="79D62B46" w14:textId="77777777" w:rsidR="006B531A" w:rsidRDefault="006B531A" w:rsidP="00E602BD">
      <w:pPr>
        <w:pStyle w:val="CommentText"/>
      </w:pPr>
      <w:r>
        <w:rPr>
          <w:rStyle w:val="CommentReference"/>
        </w:rPr>
        <w:annotationRef/>
      </w:r>
      <w:r>
        <w:t>Redo is blurry</w:t>
      </w:r>
    </w:p>
  </w:comment>
  <w:comment w:id="3" w:author="Raphael Antunes Fortuna" w:date="2021-12-10T08:58:00Z" w:initials="RAF">
    <w:p w14:paraId="078D2D7A" w14:textId="28471D3C" w:rsidR="005C35CE" w:rsidRDefault="005C35CE">
      <w:pPr>
        <w:pStyle w:val="CommentText"/>
      </w:pPr>
      <w:r>
        <w:rPr>
          <w:rStyle w:val="CommentReference"/>
        </w:rPr>
        <w:annotationRef/>
      </w:r>
      <w:r>
        <w:t>Check value with new photos</w:t>
      </w:r>
    </w:p>
  </w:comment>
  <w:comment w:id="4" w:author="Raphael Antunes Fortuna" w:date="2021-12-10T12:33:00Z" w:initials="RAF">
    <w:p w14:paraId="49AE807F" w14:textId="40AF4765" w:rsidR="00EA7EC6" w:rsidRDefault="00EA7EC6">
      <w:pPr>
        <w:pStyle w:val="CommentText"/>
      </w:pPr>
      <w:r>
        <w:rPr>
          <w:rStyle w:val="CommentReference"/>
        </w:rPr>
        <w:annotationRef/>
      </w:r>
      <w:r>
        <w:t>Was or will be?</w:t>
      </w:r>
    </w:p>
  </w:comment>
  <w:comment w:id="5" w:author="Raphael Antunes Fortuna" w:date="2021-12-09T23:31:00Z" w:initials="RAF">
    <w:p w14:paraId="0D4A8673" w14:textId="77777777" w:rsidR="000E1A30" w:rsidRPr="00F75218" w:rsidRDefault="000E1A30" w:rsidP="000E1A30">
      <w:pPr>
        <w:pStyle w:val="NormalWeb"/>
        <w:spacing w:before="0" w:beforeAutospacing="0" w:after="45" w:afterAutospacing="0"/>
        <w:rPr>
          <w:rFonts w:ascii="Arial" w:hAnsi="Arial" w:cs="Arial"/>
          <w:color w:val="000000"/>
          <w:sz w:val="28"/>
          <w:szCs w:val="28"/>
        </w:rPr>
      </w:pPr>
      <w:r>
        <w:rPr>
          <w:rStyle w:val="CommentReference"/>
        </w:rPr>
        <w:annotationRef/>
      </w:r>
      <w:r w:rsidRPr="00F75218">
        <w:rPr>
          <w:rFonts w:ascii="Arial" w:hAnsi="Arial" w:cs="Arial"/>
          <w:b/>
          <w:bCs/>
          <w:color w:val="000000"/>
          <w:sz w:val="28"/>
          <w:szCs w:val="28"/>
        </w:rPr>
        <w:t>How to write robotics papers</w:t>
      </w:r>
    </w:p>
    <w:p w14:paraId="7F149CA6" w14:textId="77777777" w:rsidR="000E1A30" w:rsidRPr="00F75218" w:rsidRDefault="000E1A30" w:rsidP="000E1A30">
      <w:pPr>
        <w:pStyle w:val="NormalWeb"/>
        <w:spacing w:before="0" w:beforeAutospacing="0" w:after="0" w:afterAutospacing="0"/>
        <w:rPr>
          <w:rFonts w:ascii="Arial" w:hAnsi="Arial" w:cs="Arial"/>
          <w:color w:val="000000"/>
          <w:sz w:val="18"/>
          <w:szCs w:val="18"/>
        </w:rPr>
      </w:pPr>
    </w:p>
    <w:p w14:paraId="54CA9952"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Writing tips</w:t>
      </w:r>
    </w:p>
    <w:p w14:paraId="7B68B2EE"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What you did, what you found, what you did with it - make sure have sections that answer these questions</w:t>
      </w:r>
    </w:p>
    <w:p w14:paraId="7AA553F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Have a good paper 2 weeks before to have a great paper to turn in</w:t>
      </w:r>
    </w:p>
    <w:p w14:paraId="3393F0BF"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apologize</w:t>
      </w:r>
    </w:p>
    <w:p w14:paraId="4D878F26"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Point of paper first, not at end of paper</w:t>
      </w:r>
    </w:p>
    <w:p w14:paraId="648B94BF"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have large drawn out introductions</w:t>
      </w:r>
    </w:p>
    <w:p w14:paraId="59D64B76"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Newspaper style: map important thing then expands</w:t>
      </w:r>
    </w:p>
    <w:p w14:paraId="0D19D32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Figure text needs to be as big as the text in the paper</w:t>
      </w:r>
    </w:p>
    <w:p w14:paraId="32C708A4"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talk about limitations?</w:t>
      </w:r>
    </w:p>
    <w:p w14:paraId="18A34443"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Philosophy outside paper</w:t>
      </w:r>
    </w:p>
    <w:p w14:paraId="4A7E7929"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Have properly formatted citations</w:t>
      </w:r>
    </w:p>
    <w:p w14:paraId="70FAE3E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trust google scholars</w:t>
      </w:r>
    </w:p>
    <w:p w14:paraId="6406C041"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leave lines with one word</w:t>
      </w:r>
    </w:p>
    <w:p w14:paraId="720A70A0"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have references with questions marks</w:t>
      </w:r>
    </w:p>
    <w:p w14:paraId="158FA35D"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work until the deadline, be done before, won’t trust what your results are</w:t>
      </w:r>
    </w:p>
    <w:p w14:paraId="427AD65D"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Break up sentences</w:t>
      </w:r>
    </w:p>
    <w:p w14:paraId="7D7E94B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Replace this, that, those, these with what they are</w:t>
      </w:r>
    </w:p>
    <w:p w14:paraId="7C1CE029" w14:textId="77777777" w:rsidR="000E1A30" w:rsidRPr="00F75218" w:rsidRDefault="000E1A30" w:rsidP="000E1A30">
      <w:pPr>
        <w:pStyle w:val="NormalWeb"/>
        <w:spacing w:before="0" w:beforeAutospacing="0" w:after="0" w:afterAutospacing="0"/>
        <w:rPr>
          <w:rFonts w:ascii="Arial" w:hAnsi="Arial" w:cs="Arial"/>
          <w:color w:val="000000"/>
          <w:sz w:val="18"/>
          <w:szCs w:val="18"/>
        </w:rPr>
      </w:pPr>
    </w:p>
    <w:p w14:paraId="7AD08C70" w14:textId="77777777" w:rsidR="000E1A30" w:rsidRPr="00F75218" w:rsidRDefault="000E1A30" w:rsidP="000E1A30">
      <w:pPr>
        <w:pStyle w:val="NormalWeb"/>
        <w:spacing w:before="0" w:beforeAutospacing="0" w:after="0" w:afterAutospacing="0"/>
        <w:rPr>
          <w:rFonts w:ascii="Arial" w:hAnsi="Arial" w:cs="Arial"/>
          <w:color w:val="000000"/>
          <w:sz w:val="18"/>
          <w:szCs w:val="18"/>
        </w:rPr>
      </w:pPr>
    </w:p>
    <w:p w14:paraId="2DA89528"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1. Be clear, not fancy: Use everyday language. Be specific, not abstract.  Offer easily imaginable examples. Be sure your words make pictures in people’s heads. Be sure the pictures are the ones you intend.</w:t>
      </w:r>
    </w:p>
    <w:p w14:paraId="376EEBB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p>
    <w:p w14:paraId="35565AB9"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2. Use most of your column for evidence: Tell stories, give statistics, show the impact of the problem or the solution on the real world. People can form their own conclusions if you give them the evidence. Don’t take much space for grand, abstract conclusions; let the reader form the conclusions.</w:t>
      </w:r>
    </w:p>
    <w:p w14:paraId="4CE3335D" w14:textId="77777777" w:rsidR="000E1A30" w:rsidRPr="00F75218" w:rsidRDefault="000E1A30" w:rsidP="000E1A30">
      <w:pPr>
        <w:pStyle w:val="CommentText"/>
        <w:rPr>
          <w:sz w:val="12"/>
          <w:szCs w:val="12"/>
        </w:rPr>
      </w:pPr>
    </w:p>
    <w:p w14:paraId="43364D8D" w14:textId="77777777" w:rsidR="000E1A30" w:rsidRPr="00F75218" w:rsidRDefault="000E1A30" w:rsidP="000E1A30">
      <w:pPr>
        <w:rPr>
          <w:sz w:val="16"/>
          <w:szCs w:val="14"/>
        </w:rPr>
      </w:pPr>
    </w:p>
    <w:p w14:paraId="5155E691" w14:textId="154A011A" w:rsidR="000E1A30" w:rsidRDefault="000E1A30">
      <w:pPr>
        <w:pStyle w:val="CommentText"/>
      </w:pPr>
    </w:p>
  </w:comment>
  <w:comment w:id="6" w:author="Raphael Antunes Fortuna" w:date="2021-12-09T23:20:00Z" w:initials="RAF">
    <w:p w14:paraId="415B9E26" w14:textId="77777777" w:rsidR="00900982" w:rsidRDefault="00900982" w:rsidP="00900982">
      <w:pPr>
        <w:pStyle w:val="CommentText"/>
      </w:pPr>
      <w:r>
        <w:rPr>
          <w:rStyle w:val="CommentReference"/>
        </w:rPr>
        <w:annotationRef/>
      </w:r>
      <w:hyperlink r:id="rId1" w:history="1">
        <w:r w:rsidRPr="00135247">
          <w:rPr>
            <w:rStyle w:val="Hyperlink"/>
          </w:rPr>
          <w:t>https://ieeexplore.ieee.org/document/9446590</w:t>
        </w:r>
      </w:hyperlink>
    </w:p>
    <w:p w14:paraId="72CEFFCD" w14:textId="77777777" w:rsidR="00900982" w:rsidRDefault="00900982" w:rsidP="00900982">
      <w:pPr>
        <w:pStyle w:val="CommentText"/>
      </w:pPr>
    </w:p>
  </w:comment>
  <w:comment w:id="7" w:author="Raphael Antunes Fortuna" w:date="2021-12-09T23:20:00Z" w:initials="RAF">
    <w:p w14:paraId="04E21F76" w14:textId="3A88D7A0" w:rsidR="00FD0E01" w:rsidRDefault="00FD0E01">
      <w:pPr>
        <w:pStyle w:val="CommentText"/>
      </w:pPr>
      <w:r>
        <w:rPr>
          <w:rStyle w:val="CommentReference"/>
        </w:rPr>
        <w:annotationRef/>
      </w:r>
      <w:hyperlink r:id="rId2" w:anchor="media" w:history="1">
        <w:r w:rsidRPr="00135247">
          <w:rPr>
            <w:rStyle w:val="Hyperlink"/>
          </w:rPr>
          <w:t>https://ieeexplore.ieee.org/abstract/document/8460185/media#media</w:t>
        </w:r>
      </w:hyperlink>
    </w:p>
    <w:p w14:paraId="2FC65DD0" w14:textId="25AD4FFB" w:rsidR="00FD0E01" w:rsidRDefault="00FD0E01">
      <w:pPr>
        <w:pStyle w:val="CommentText"/>
      </w:pPr>
    </w:p>
  </w:comment>
  <w:comment w:id="9" w:author="Raphael Antunes Fortuna" w:date="2021-12-09T23:26:00Z" w:initials="RAF">
    <w:p w14:paraId="168DBDD0" w14:textId="77777777" w:rsidR="00900982" w:rsidRPr="00F75218" w:rsidRDefault="00900982" w:rsidP="00900982">
      <w:pPr>
        <w:pStyle w:val="AckPara"/>
      </w:pPr>
      <w:r>
        <w:rPr>
          <w:rStyle w:val="CommentReference"/>
        </w:rPr>
        <w:annotationRef/>
      </w:r>
      <w:hyperlink r:id="rId3" w:history="1">
        <w:r w:rsidRPr="00F75218">
          <w:rPr>
            <w:rStyle w:val="Hyperlink"/>
          </w:rPr>
          <w:t>https://arxiv.org/pdf/2011.07286.pdf</w:t>
        </w:r>
      </w:hyperlink>
    </w:p>
    <w:p w14:paraId="005FDC01" w14:textId="56B781AB" w:rsidR="00900982" w:rsidRDefault="00900982">
      <w:pPr>
        <w:pStyle w:val="CommentText"/>
      </w:pPr>
    </w:p>
  </w:comment>
  <w:comment w:id="10" w:author="Raphael Antunes Fortuna" w:date="2021-12-09T23:19:00Z" w:initials="RAF">
    <w:p w14:paraId="2CDE0FE4" w14:textId="69034C04" w:rsidR="00FD0E01" w:rsidRDefault="00FD0E01">
      <w:pPr>
        <w:pStyle w:val="CommentText"/>
      </w:pPr>
      <w:r>
        <w:rPr>
          <w:rStyle w:val="CommentReference"/>
        </w:rPr>
        <w:annotationRef/>
      </w:r>
      <w:hyperlink r:id="rId4" w:history="1">
        <w:r w:rsidRPr="00135247">
          <w:rPr>
            <w:rStyle w:val="Hyperlink"/>
          </w:rPr>
          <w:t>https://ieeexplore.ieee.org/document/9395536</w:t>
        </w:r>
      </w:hyperlink>
    </w:p>
    <w:p w14:paraId="75C29A2A" w14:textId="43A85BFF" w:rsidR="00FD0E01" w:rsidRDefault="00FD0E0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D62B46" w15:done="0"/>
  <w15:commentEx w15:paraId="078D2D7A" w15:done="0"/>
  <w15:commentEx w15:paraId="49AE807F" w15:done="0"/>
  <w15:commentEx w15:paraId="5155E691" w15:done="0"/>
  <w15:commentEx w15:paraId="72CEFFCD" w15:done="0"/>
  <w15:commentEx w15:paraId="2FC65DD0" w15:done="0"/>
  <w15:commentEx w15:paraId="005FDC01" w15:done="0"/>
  <w15:commentEx w15:paraId="75C29A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0A9AE" w16cex:dateUtc="2022-05-19T16:34:00Z"/>
  <w16cex:commentExtensible w16cex:durableId="255DA332" w16cex:dateUtc="2021-12-10T14:58:00Z"/>
  <w16cex:commentExtensible w16cex:durableId="255DD5BB" w16cex:dateUtc="2021-12-10T18:33:00Z"/>
  <w16cex:commentExtensible w16cex:durableId="255D1E5C" w16cex:dateUtc="2021-12-10T05:31:00Z"/>
  <w16cex:commentExtensible w16cex:durableId="255D1BBA" w16cex:dateUtc="2021-12-10T05:20:00Z"/>
  <w16cex:commentExtensible w16cex:durableId="255D1BDA" w16cex:dateUtc="2021-12-10T05:20:00Z"/>
  <w16cex:commentExtensible w16cex:durableId="255D1D4C" w16cex:dateUtc="2021-12-10T05:26:00Z"/>
  <w16cex:commentExtensible w16cex:durableId="255D1B96" w16cex:dateUtc="2021-12-10T0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D62B46" w16cid:durableId="2630A9AE"/>
  <w16cid:commentId w16cid:paraId="078D2D7A" w16cid:durableId="255DA332"/>
  <w16cid:commentId w16cid:paraId="49AE807F" w16cid:durableId="255DD5BB"/>
  <w16cid:commentId w16cid:paraId="5155E691" w16cid:durableId="255D1E5C"/>
  <w16cid:commentId w16cid:paraId="72CEFFCD" w16cid:durableId="255D1BBA"/>
  <w16cid:commentId w16cid:paraId="2FC65DD0" w16cid:durableId="255D1BDA"/>
  <w16cid:commentId w16cid:paraId="005FDC01" w16cid:durableId="255D1D4C"/>
  <w16cid:commentId w16cid:paraId="75C29A2A" w16cid:durableId="255D1B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8EA59" w14:textId="77777777" w:rsidR="00A22F24" w:rsidRDefault="00A22F24" w:rsidP="00C63FA7">
      <w:pPr>
        <w:spacing w:after="0" w:line="240" w:lineRule="auto"/>
      </w:pPr>
      <w:r>
        <w:separator/>
      </w:r>
    </w:p>
  </w:endnote>
  <w:endnote w:type="continuationSeparator" w:id="0">
    <w:p w14:paraId="4C2324C9" w14:textId="77777777" w:rsidR="00A22F24" w:rsidRDefault="00A22F24" w:rsidP="00C6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796970"/>
      <w:docPartObj>
        <w:docPartGallery w:val="Page Numbers (Bottom of Page)"/>
        <w:docPartUnique/>
      </w:docPartObj>
    </w:sdtPr>
    <w:sdtEndPr>
      <w:rPr>
        <w:noProof/>
      </w:rPr>
    </w:sdtEndPr>
    <w:sdtContent>
      <w:p w14:paraId="456AB025" w14:textId="41AC0EFE" w:rsidR="005C36C1" w:rsidRDefault="005C36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34A0E4" w14:textId="77777777" w:rsidR="005C36C1" w:rsidRDefault="005C3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B4259" w14:textId="77777777" w:rsidR="00A22F24" w:rsidRDefault="00A22F24" w:rsidP="00C63FA7">
      <w:pPr>
        <w:spacing w:after="0" w:line="240" w:lineRule="auto"/>
      </w:pPr>
      <w:r>
        <w:separator/>
      </w:r>
    </w:p>
  </w:footnote>
  <w:footnote w:type="continuationSeparator" w:id="0">
    <w:p w14:paraId="1394ECE5" w14:textId="77777777" w:rsidR="00A22F24" w:rsidRDefault="00A22F24" w:rsidP="00C63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3420A"/>
    <w:multiLevelType w:val="hybridMultilevel"/>
    <w:tmpl w:val="041E3B76"/>
    <w:lvl w:ilvl="0" w:tplc="AB5ED9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B7C89"/>
    <w:multiLevelType w:val="multilevel"/>
    <w:tmpl w:val="E6DE5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E6325"/>
    <w:multiLevelType w:val="multilevel"/>
    <w:tmpl w:val="81B696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6662F61"/>
    <w:multiLevelType w:val="singleLevel"/>
    <w:tmpl w:val="40090019"/>
    <w:lvl w:ilvl="0">
      <w:start w:val="1"/>
      <w:numFmt w:val="decimal"/>
      <w:lvlText w:val="%1."/>
      <w:lvlJc w:val="left"/>
      <w:pPr>
        <w:ind w:left="480" w:hanging="240"/>
      </w:p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lvl>
    <w:lvl w:ilvl="1">
      <w:start w:val="1"/>
      <w:numFmt w:val="decimal"/>
      <w:pStyle w:val="Head2"/>
      <w:lvlText w:val="%1.%2"/>
      <w:lvlJc w:val="left"/>
      <w:pPr>
        <w:ind w:left="360" w:hanging="360"/>
      </w:pPr>
    </w:lvl>
    <w:lvl w:ilvl="2">
      <w:start w:val="1"/>
      <w:numFmt w:val="decimal"/>
      <w:pStyle w:val="Head3"/>
      <w:lvlText w:val="%1.%2.%3"/>
      <w:lvlJc w:val="left"/>
      <w:pPr>
        <w:ind w:left="360" w:hanging="360"/>
      </w:pPr>
    </w:lvl>
    <w:lvl w:ilvl="3">
      <w:start w:val="1"/>
      <w:numFmt w:val="decimal"/>
      <w:pStyle w:val="Head4"/>
      <w:lvlText w:val="%1.%2.%3.%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EFB7E15"/>
    <w:multiLevelType w:val="hybridMultilevel"/>
    <w:tmpl w:val="E6CCBCBA"/>
    <w:lvl w:ilvl="0" w:tplc="A592643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4094B12"/>
    <w:multiLevelType w:val="multilevel"/>
    <w:tmpl w:val="6A8871E0"/>
    <w:lvl w:ilvl="0">
      <w:start w:val="1"/>
      <w:numFmt w:val="decimal"/>
      <w:pStyle w:val="TNR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16619782">
    <w:abstractNumId w:val="5"/>
  </w:num>
  <w:num w:numId="2" w16cid:durableId="1285504348">
    <w:abstractNumId w:val="6"/>
  </w:num>
  <w:num w:numId="3" w16cid:durableId="1352144609">
    <w:abstractNumId w:val="2"/>
  </w:num>
  <w:num w:numId="4" w16cid:durableId="171603933">
    <w:abstractNumId w:val="0"/>
  </w:num>
  <w:num w:numId="5" w16cid:durableId="2288125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72727314">
    <w:abstractNumId w:val="1"/>
  </w:num>
  <w:num w:numId="7" w16cid:durableId="2028213278">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phael Antunes Fortuna">
    <w15:presenceInfo w15:providerId="None" w15:userId="Raphael Antunes Fortuna"/>
  </w15:person>
  <w15:person w15:author="Alap Kshirsagar">
    <w15:presenceInfo w15:providerId="Windows Live" w15:userId="2eb938c8eb2429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15"/>
    <w:rsid w:val="00001155"/>
    <w:rsid w:val="00001392"/>
    <w:rsid w:val="00007EF5"/>
    <w:rsid w:val="0001469C"/>
    <w:rsid w:val="00016D00"/>
    <w:rsid w:val="00024D7F"/>
    <w:rsid w:val="00036B8D"/>
    <w:rsid w:val="000376ED"/>
    <w:rsid w:val="00041B58"/>
    <w:rsid w:val="0006661D"/>
    <w:rsid w:val="00075C56"/>
    <w:rsid w:val="0008201E"/>
    <w:rsid w:val="0008442F"/>
    <w:rsid w:val="000B64AE"/>
    <w:rsid w:val="000C7DFF"/>
    <w:rsid w:val="000E0283"/>
    <w:rsid w:val="000E1A30"/>
    <w:rsid w:val="00100CA3"/>
    <w:rsid w:val="001029B5"/>
    <w:rsid w:val="00105C50"/>
    <w:rsid w:val="00106705"/>
    <w:rsid w:val="001152DA"/>
    <w:rsid w:val="00122D62"/>
    <w:rsid w:val="00142855"/>
    <w:rsid w:val="00156BCD"/>
    <w:rsid w:val="00166F16"/>
    <w:rsid w:val="0018020D"/>
    <w:rsid w:val="00185A79"/>
    <w:rsid w:val="00197623"/>
    <w:rsid w:val="00197708"/>
    <w:rsid w:val="001A6F18"/>
    <w:rsid w:val="001B4E86"/>
    <w:rsid w:val="001B587B"/>
    <w:rsid w:val="001B76EF"/>
    <w:rsid w:val="001B7AC0"/>
    <w:rsid w:val="001C78B5"/>
    <w:rsid w:val="001D5BA6"/>
    <w:rsid w:val="001E534E"/>
    <w:rsid w:val="001E6C15"/>
    <w:rsid w:val="001F4218"/>
    <w:rsid w:val="001F50DB"/>
    <w:rsid w:val="001F5A97"/>
    <w:rsid w:val="00227517"/>
    <w:rsid w:val="00235371"/>
    <w:rsid w:val="00240DA3"/>
    <w:rsid w:val="0025480D"/>
    <w:rsid w:val="00254DBF"/>
    <w:rsid w:val="00256065"/>
    <w:rsid w:val="00256520"/>
    <w:rsid w:val="00262174"/>
    <w:rsid w:val="002636F9"/>
    <w:rsid w:val="0026534F"/>
    <w:rsid w:val="00267E53"/>
    <w:rsid w:val="00270110"/>
    <w:rsid w:val="00274EEA"/>
    <w:rsid w:val="00282507"/>
    <w:rsid w:val="00282AC2"/>
    <w:rsid w:val="00294C93"/>
    <w:rsid w:val="00295A32"/>
    <w:rsid w:val="002A158F"/>
    <w:rsid w:val="002A2301"/>
    <w:rsid w:val="002A34A7"/>
    <w:rsid w:val="002C7B56"/>
    <w:rsid w:val="002D0048"/>
    <w:rsid w:val="002D54BC"/>
    <w:rsid w:val="002E0D77"/>
    <w:rsid w:val="002E56C2"/>
    <w:rsid w:val="002F35DD"/>
    <w:rsid w:val="003106F9"/>
    <w:rsid w:val="0031487A"/>
    <w:rsid w:val="00317C05"/>
    <w:rsid w:val="00323D1D"/>
    <w:rsid w:val="003251F6"/>
    <w:rsid w:val="003307B3"/>
    <w:rsid w:val="00337E1C"/>
    <w:rsid w:val="003638C3"/>
    <w:rsid w:val="00365DE6"/>
    <w:rsid w:val="00367F44"/>
    <w:rsid w:val="003A3161"/>
    <w:rsid w:val="003A6681"/>
    <w:rsid w:val="003A75B9"/>
    <w:rsid w:val="003B2CA0"/>
    <w:rsid w:val="003B6B6F"/>
    <w:rsid w:val="003B741E"/>
    <w:rsid w:val="003C337F"/>
    <w:rsid w:val="003C76BB"/>
    <w:rsid w:val="003D10D8"/>
    <w:rsid w:val="003E3F44"/>
    <w:rsid w:val="003F3825"/>
    <w:rsid w:val="003F4A09"/>
    <w:rsid w:val="00401CEA"/>
    <w:rsid w:val="00407D2B"/>
    <w:rsid w:val="00413122"/>
    <w:rsid w:val="004450DA"/>
    <w:rsid w:val="0045180E"/>
    <w:rsid w:val="004535AB"/>
    <w:rsid w:val="00464D3F"/>
    <w:rsid w:val="00477667"/>
    <w:rsid w:val="004954E4"/>
    <w:rsid w:val="004A0273"/>
    <w:rsid w:val="004C5B5B"/>
    <w:rsid w:val="004D6158"/>
    <w:rsid w:val="004F2417"/>
    <w:rsid w:val="004F7C18"/>
    <w:rsid w:val="005020FC"/>
    <w:rsid w:val="005058D6"/>
    <w:rsid w:val="00507DBD"/>
    <w:rsid w:val="0051675D"/>
    <w:rsid w:val="00520E17"/>
    <w:rsid w:val="00526125"/>
    <w:rsid w:val="005311B3"/>
    <w:rsid w:val="00534181"/>
    <w:rsid w:val="00535487"/>
    <w:rsid w:val="0055072E"/>
    <w:rsid w:val="00553171"/>
    <w:rsid w:val="00562C92"/>
    <w:rsid w:val="005630A5"/>
    <w:rsid w:val="005663B8"/>
    <w:rsid w:val="005670C5"/>
    <w:rsid w:val="00573E70"/>
    <w:rsid w:val="00574634"/>
    <w:rsid w:val="005804B9"/>
    <w:rsid w:val="00582C67"/>
    <w:rsid w:val="00582E19"/>
    <w:rsid w:val="00582EDE"/>
    <w:rsid w:val="00593000"/>
    <w:rsid w:val="00594408"/>
    <w:rsid w:val="005A4213"/>
    <w:rsid w:val="005A642B"/>
    <w:rsid w:val="005C35CE"/>
    <w:rsid w:val="005C36C1"/>
    <w:rsid w:val="005C75C0"/>
    <w:rsid w:val="005D1604"/>
    <w:rsid w:val="005E7A3B"/>
    <w:rsid w:val="005F5DCA"/>
    <w:rsid w:val="006014A3"/>
    <w:rsid w:val="006139C0"/>
    <w:rsid w:val="0061464D"/>
    <w:rsid w:val="00620C55"/>
    <w:rsid w:val="00624A35"/>
    <w:rsid w:val="00624A5E"/>
    <w:rsid w:val="00627FA8"/>
    <w:rsid w:val="006314D7"/>
    <w:rsid w:val="00641C11"/>
    <w:rsid w:val="006443FD"/>
    <w:rsid w:val="0064717D"/>
    <w:rsid w:val="00660C8C"/>
    <w:rsid w:val="0066126F"/>
    <w:rsid w:val="00663B30"/>
    <w:rsid w:val="00674221"/>
    <w:rsid w:val="00682287"/>
    <w:rsid w:val="0069453A"/>
    <w:rsid w:val="00694865"/>
    <w:rsid w:val="006A1290"/>
    <w:rsid w:val="006A1679"/>
    <w:rsid w:val="006A4B15"/>
    <w:rsid w:val="006B1D17"/>
    <w:rsid w:val="006B531A"/>
    <w:rsid w:val="006B69C1"/>
    <w:rsid w:val="006D1363"/>
    <w:rsid w:val="006D537D"/>
    <w:rsid w:val="006E0243"/>
    <w:rsid w:val="007026D4"/>
    <w:rsid w:val="0071032A"/>
    <w:rsid w:val="007233DE"/>
    <w:rsid w:val="00727BED"/>
    <w:rsid w:val="0074151F"/>
    <w:rsid w:val="0074535C"/>
    <w:rsid w:val="00746B94"/>
    <w:rsid w:val="00750E23"/>
    <w:rsid w:val="0077352E"/>
    <w:rsid w:val="00775E31"/>
    <w:rsid w:val="00776C9F"/>
    <w:rsid w:val="00783159"/>
    <w:rsid w:val="0078564C"/>
    <w:rsid w:val="0078566F"/>
    <w:rsid w:val="00787639"/>
    <w:rsid w:val="00791713"/>
    <w:rsid w:val="00793F15"/>
    <w:rsid w:val="007C5C33"/>
    <w:rsid w:val="007D2D54"/>
    <w:rsid w:val="007D4C25"/>
    <w:rsid w:val="007E651F"/>
    <w:rsid w:val="007E66DE"/>
    <w:rsid w:val="007E7A25"/>
    <w:rsid w:val="00802F14"/>
    <w:rsid w:val="00806A96"/>
    <w:rsid w:val="008140CE"/>
    <w:rsid w:val="00815D26"/>
    <w:rsid w:val="0082531E"/>
    <w:rsid w:val="00844A0E"/>
    <w:rsid w:val="008456A9"/>
    <w:rsid w:val="0085300C"/>
    <w:rsid w:val="00864914"/>
    <w:rsid w:val="008663F1"/>
    <w:rsid w:val="00881F93"/>
    <w:rsid w:val="008845D1"/>
    <w:rsid w:val="00892ED2"/>
    <w:rsid w:val="008951E2"/>
    <w:rsid w:val="008A2AE9"/>
    <w:rsid w:val="008B6158"/>
    <w:rsid w:val="008B760A"/>
    <w:rsid w:val="008C176C"/>
    <w:rsid w:val="008C2B61"/>
    <w:rsid w:val="008D68F8"/>
    <w:rsid w:val="008E2CE0"/>
    <w:rsid w:val="008F1E8E"/>
    <w:rsid w:val="008F4A74"/>
    <w:rsid w:val="00900982"/>
    <w:rsid w:val="00900F34"/>
    <w:rsid w:val="009069D9"/>
    <w:rsid w:val="009138AF"/>
    <w:rsid w:val="009143DC"/>
    <w:rsid w:val="00914749"/>
    <w:rsid w:val="00924C66"/>
    <w:rsid w:val="00947817"/>
    <w:rsid w:val="009516BF"/>
    <w:rsid w:val="009704A7"/>
    <w:rsid w:val="00974776"/>
    <w:rsid w:val="00985B8A"/>
    <w:rsid w:val="009873D0"/>
    <w:rsid w:val="00987B0C"/>
    <w:rsid w:val="00990AEB"/>
    <w:rsid w:val="009C1829"/>
    <w:rsid w:val="009D2B04"/>
    <w:rsid w:val="009F3C6D"/>
    <w:rsid w:val="00A05843"/>
    <w:rsid w:val="00A06BB5"/>
    <w:rsid w:val="00A07722"/>
    <w:rsid w:val="00A13D2C"/>
    <w:rsid w:val="00A13EBB"/>
    <w:rsid w:val="00A22F24"/>
    <w:rsid w:val="00A24F8D"/>
    <w:rsid w:val="00A33F36"/>
    <w:rsid w:val="00A45590"/>
    <w:rsid w:val="00A55049"/>
    <w:rsid w:val="00A5608F"/>
    <w:rsid w:val="00A719D3"/>
    <w:rsid w:val="00A90410"/>
    <w:rsid w:val="00A93198"/>
    <w:rsid w:val="00AA032B"/>
    <w:rsid w:val="00AA3D61"/>
    <w:rsid w:val="00AA64FF"/>
    <w:rsid w:val="00AD0DA9"/>
    <w:rsid w:val="00AD6113"/>
    <w:rsid w:val="00AE2B2A"/>
    <w:rsid w:val="00AE2CBE"/>
    <w:rsid w:val="00AE3CFE"/>
    <w:rsid w:val="00AE4A0C"/>
    <w:rsid w:val="00AF3544"/>
    <w:rsid w:val="00AF6BBB"/>
    <w:rsid w:val="00B0393F"/>
    <w:rsid w:val="00B13089"/>
    <w:rsid w:val="00B214DF"/>
    <w:rsid w:val="00B438D9"/>
    <w:rsid w:val="00B43F2C"/>
    <w:rsid w:val="00B43F7D"/>
    <w:rsid w:val="00B45AD7"/>
    <w:rsid w:val="00B45DDB"/>
    <w:rsid w:val="00B55550"/>
    <w:rsid w:val="00B655FF"/>
    <w:rsid w:val="00B753A5"/>
    <w:rsid w:val="00B804A0"/>
    <w:rsid w:val="00B97578"/>
    <w:rsid w:val="00BA0174"/>
    <w:rsid w:val="00BA438D"/>
    <w:rsid w:val="00BA7215"/>
    <w:rsid w:val="00BB1A17"/>
    <w:rsid w:val="00BB261F"/>
    <w:rsid w:val="00BC53C6"/>
    <w:rsid w:val="00BD4EEA"/>
    <w:rsid w:val="00BD7302"/>
    <w:rsid w:val="00BF5733"/>
    <w:rsid w:val="00C12250"/>
    <w:rsid w:val="00C172CE"/>
    <w:rsid w:val="00C20FB9"/>
    <w:rsid w:val="00C23D0E"/>
    <w:rsid w:val="00C30767"/>
    <w:rsid w:val="00C40D33"/>
    <w:rsid w:val="00C476C0"/>
    <w:rsid w:val="00C63FA7"/>
    <w:rsid w:val="00C74D59"/>
    <w:rsid w:val="00CA2D1E"/>
    <w:rsid w:val="00CB128F"/>
    <w:rsid w:val="00CB1CE5"/>
    <w:rsid w:val="00CC2F5E"/>
    <w:rsid w:val="00CC5B54"/>
    <w:rsid w:val="00CC71E9"/>
    <w:rsid w:val="00CD29CE"/>
    <w:rsid w:val="00CD5778"/>
    <w:rsid w:val="00CD5E4E"/>
    <w:rsid w:val="00D03376"/>
    <w:rsid w:val="00D06950"/>
    <w:rsid w:val="00D17D5D"/>
    <w:rsid w:val="00D346BB"/>
    <w:rsid w:val="00D377BB"/>
    <w:rsid w:val="00D40ADE"/>
    <w:rsid w:val="00D43493"/>
    <w:rsid w:val="00D53DD7"/>
    <w:rsid w:val="00D54593"/>
    <w:rsid w:val="00D62BD8"/>
    <w:rsid w:val="00D6708C"/>
    <w:rsid w:val="00D71016"/>
    <w:rsid w:val="00D77DC1"/>
    <w:rsid w:val="00D82389"/>
    <w:rsid w:val="00D84D8B"/>
    <w:rsid w:val="00D85334"/>
    <w:rsid w:val="00DB5776"/>
    <w:rsid w:val="00DB6F33"/>
    <w:rsid w:val="00DC3ADA"/>
    <w:rsid w:val="00DC4144"/>
    <w:rsid w:val="00DC70C2"/>
    <w:rsid w:val="00DE3A8C"/>
    <w:rsid w:val="00DF5EE1"/>
    <w:rsid w:val="00DF6A57"/>
    <w:rsid w:val="00E05766"/>
    <w:rsid w:val="00E11AF9"/>
    <w:rsid w:val="00E1386F"/>
    <w:rsid w:val="00E1465C"/>
    <w:rsid w:val="00E221E8"/>
    <w:rsid w:val="00E23005"/>
    <w:rsid w:val="00E24031"/>
    <w:rsid w:val="00E30228"/>
    <w:rsid w:val="00E4124C"/>
    <w:rsid w:val="00E47058"/>
    <w:rsid w:val="00E47A1C"/>
    <w:rsid w:val="00E562F1"/>
    <w:rsid w:val="00E73761"/>
    <w:rsid w:val="00E75593"/>
    <w:rsid w:val="00E80438"/>
    <w:rsid w:val="00EA7EC6"/>
    <w:rsid w:val="00EB1E65"/>
    <w:rsid w:val="00EC08E6"/>
    <w:rsid w:val="00EC1F67"/>
    <w:rsid w:val="00EC28EB"/>
    <w:rsid w:val="00ED6FA9"/>
    <w:rsid w:val="00EE077F"/>
    <w:rsid w:val="00EE0FFB"/>
    <w:rsid w:val="00EE5F5A"/>
    <w:rsid w:val="00EF61DB"/>
    <w:rsid w:val="00F048DD"/>
    <w:rsid w:val="00F1148E"/>
    <w:rsid w:val="00F12E08"/>
    <w:rsid w:val="00F12F70"/>
    <w:rsid w:val="00F1370F"/>
    <w:rsid w:val="00F216B9"/>
    <w:rsid w:val="00F23EFC"/>
    <w:rsid w:val="00F251C4"/>
    <w:rsid w:val="00F2721B"/>
    <w:rsid w:val="00F3165B"/>
    <w:rsid w:val="00F33CF1"/>
    <w:rsid w:val="00F35943"/>
    <w:rsid w:val="00F64429"/>
    <w:rsid w:val="00F65B82"/>
    <w:rsid w:val="00F730E9"/>
    <w:rsid w:val="00F74D00"/>
    <w:rsid w:val="00F75218"/>
    <w:rsid w:val="00F77435"/>
    <w:rsid w:val="00F82F27"/>
    <w:rsid w:val="00FA7487"/>
    <w:rsid w:val="00FC1088"/>
    <w:rsid w:val="00FC72E7"/>
    <w:rsid w:val="00FD0E01"/>
    <w:rsid w:val="00FD7EEF"/>
    <w:rsid w:val="00FE61A9"/>
    <w:rsid w:val="00FF133B"/>
    <w:rsid w:val="00FF1E59"/>
    <w:rsid w:val="00FF39B0"/>
    <w:rsid w:val="00FF3A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DF9E2"/>
  <w15:chartTrackingRefBased/>
  <w15:docId w15:val="{9EF1FB49-C1ED-4BE7-A7A6-16E49B729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314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Tableofcontents">
    <w:name w:val="TNRTable of contents"/>
    <w:basedOn w:val="Heading1"/>
    <w:link w:val="TNRTableofcontentsChar"/>
    <w:qFormat/>
    <w:rsid w:val="0066126F"/>
    <w:pPr>
      <w:spacing w:line="256" w:lineRule="auto"/>
    </w:pPr>
  </w:style>
  <w:style w:type="character" w:customStyle="1" w:styleId="TNRTableofcontentsChar">
    <w:name w:val="TNRTable of contents Char"/>
    <w:basedOn w:val="Heading1Char"/>
    <w:link w:val="TNRTableofcontents"/>
    <w:rsid w:val="0066126F"/>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66126F"/>
    <w:rPr>
      <w:rFonts w:asciiTheme="majorHAnsi" w:eastAsiaTheme="majorEastAsia" w:hAnsiTheme="majorHAnsi" w:cstheme="majorBidi"/>
      <w:color w:val="2F5496" w:themeColor="accent1" w:themeShade="BF"/>
      <w:sz w:val="32"/>
      <w:szCs w:val="32"/>
    </w:rPr>
  </w:style>
  <w:style w:type="paragraph" w:customStyle="1" w:styleId="TNR2">
    <w:name w:val="TNR2"/>
    <w:basedOn w:val="Normal"/>
    <w:link w:val="TNR2Char"/>
    <w:autoRedefine/>
    <w:qFormat/>
    <w:rsid w:val="00EE0FFB"/>
    <w:pPr>
      <w:keepNext/>
      <w:keepLines/>
      <w:numPr>
        <w:numId w:val="2"/>
      </w:numPr>
      <w:spacing w:before="240" w:after="0" w:line="254" w:lineRule="auto"/>
      <w:ind w:hanging="360"/>
      <w:outlineLvl w:val="0"/>
    </w:pPr>
    <w:rPr>
      <w:rFonts w:eastAsiaTheme="majorEastAsia" w:cstheme="majorBidi"/>
      <w:sz w:val="28"/>
      <w:szCs w:val="32"/>
    </w:rPr>
  </w:style>
  <w:style w:type="character" w:customStyle="1" w:styleId="TNR2Char">
    <w:name w:val="TNR2 Char"/>
    <w:basedOn w:val="DefaultParagraphFont"/>
    <w:link w:val="TNR2"/>
    <w:rsid w:val="00EE0FFB"/>
    <w:rPr>
      <w:rFonts w:eastAsiaTheme="majorEastAsia" w:cstheme="majorBidi"/>
      <w:sz w:val="28"/>
      <w:szCs w:val="32"/>
    </w:rPr>
  </w:style>
  <w:style w:type="paragraph" w:styleId="NormalWeb">
    <w:name w:val="Normal (Web)"/>
    <w:basedOn w:val="Normal"/>
    <w:uiPriority w:val="99"/>
    <w:unhideWhenUsed/>
    <w:rsid w:val="00D0337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D03376"/>
    <w:rPr>
      <w:color w:val="0000FF"/>
      <w:u w:val="single"/>
    </w:rPr>
  </w:style>
  <w:style w:type="character" w:customStyle="1" w:styleId="screenreader-only">
    <w:name w:val="screenreader-only"/>
    <w:basedOn w:val="DefaultParagraphFont"/>
    <w:rsid w:val="00D03376"/>
  </w:style>
  <w:style w:type="character" w:styleId="UnresolvedMention">
    <w:name w:val="Unresolved Mention"/>
    <w:basedOn w:val="DefaultParagraphFont"/>
    <w:uiPriority w:val="99"/>
    <w:semiHidden/>
    <w:unhideWhenUsed/>
    <w:rsid w:val="00D03376"/>
    <w:rPr>
      <w:color w:val="605E5C"/>
      <w:shd w:val="clear" w:color="auto" w:fill="E1DFDD"/>
    </w:rPr>
  </w:style>
  <w:style w:type="character" w:styleId="FollowedHyperlink">
    <w:name w:val="FollowedHyperlink"/>
    <w:basedOn w:val="DefaultParagraphFont"/>
    <w:uiPriority w:val="99"/>
    <w:semiHidden/>
    <w:unhideWhenUsed/>
    <w:rsid w:val="008D68F8"/>
    <w:rPr>
      <w:color w:val="954F72" w:themeColor="followedHyperlink"/>
      <w:u w:val="single"/>
    </w:rPr>
  </w:style>
  <w:style w:type="paragraph" w:styleId="ListParagraph">
    <w:name w:val="List Paragraph"/>
    <w:basedOn w:val="Normal"/>
    <w:qFormat/>
    <w:rsid w:val="00FE61A9"/>
    <w:pPr>
      <w:ind w:left="720"/>
      <w:contextualSpacing/>
    </w:pPr>
  </w:style>
  <w:style w:type="character" w:styleId="CommentReference">
    <w:name w:val="annotation reference"/>
    <w:basedOn w:val="DefaultParagraphFont"/>
    <w:uiPriority w:val="99"/>
    <w:semiHidden/>
    <w:unhideWhenUsed/>
    <w:rsid w:val="00F730E9"/>
    <w:rPr>
      <w:sz w:val="16"/>
      <w:szCs w:val="16"/>
    </w:rPr>
  </w:style>
  <w:style w:type="paragraph" w:styleId="CommentText">
    <w:name w:val="annotation text"/>
    <w:basedOn w:val="Normal"/>
    <w:link w:val="CommentTextChar"/>
    <w:uiPriority w:val="99"/>
    <w:unhideWhenUsed/>
    <w:rsid w:val="00F730E9"/>
    <w:pPr>
      <w:spacing w:line="240" w:lineRule="auto"/>
    </w:pPr>
    <w:rPr>
      <w:sz w:val="20"/>
      <w:szCs w:val="20"/>
    </w:rPr>
  </w:style>
  <w:style w:type="character" w:customStyle="1" w:styleId="CommentTextChar">
    <w:name w:val="Comment Text Char"/>
    <w:basedOn w:val="DefaultParagraphFont"/>
    <w:link w:val="CommentText"/>
    <w:uiPriority w:val="99"/>
    <w:rsid w:val="00F730E9"/>
    <w:rPr>
      <w:sz w:val="20"/>
      <w:szCs w:val="20"/>
    </w:rPr>
  </w:style>
  <w:style w:type="paragraph" w:styleId="CommentSubject">
    <w:name w:val="annotation subject"/>
    <w:basedOn w:val="CommentText"/>
    <w:next w:val="CommentText"/>
    <w:link w:val="CommentSubjectChar"/>
    <w:uiPriority w:val="99"/>
    <w:semiHidden/>
    <w:unhideWhenUsed/>
    <w:rsid w:val="00F730E9"/>
    <w:rPr>
      <w:b/>
      <w:bCs/>
    </w:rPr>
  </w:style>
  <w:style w:type="character" w:customStyle="1" w:styleId="CommentSubjectChar">
    <w:name w:val="Comment Subject Char"/>
    <w:basedOn w:val="CommentTextChar"/>
    <w:link w:val="CommentSubject"/>
    <w:uiPriority w:val="99"/>
    <w:semiHidden/>
    <w:rsid w:val="00F730E9"/>
    <w:rPr>
      <w:b/>
      <w:bCs/>
      <w:sz w:val="20"/>
      <w:szCs w:val="20"/>
    </w:rPr>
  </w:style>
  <w:style w:type="paragraph" w:styleId="Subtitle">
    <w:name w:val="Subtitle"/>
    <w:basedOn w:val="Normal"/>
    <w:next w:val="Normal"/>
    <w:link w:val="SubtitleChar"/>
    <w:qFormat/>
    <w:rsid w:val="00C63FA7"/>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C63FA7"/>
    <w:rPr>
      <w:rFonts w:ascii="Linux Biolinum O" w:eastAsia="MS Gothic" w:hAnsi="Linux Biolinum O" w:cs="Linux Biolinum O"/>
      <w:iCs/>
      <w:sz w:val="18"/>
      <w:szCs w:val="24"/>
    </w:rPr>
  </w:style>
  <w:style w:type="paragraph" w:customStyle="1" w:styleId="Affiliation">
    <w:name w:val="Affiliation"/>
    <w:rsid w:val="00C63FA7"/>
    <w:pPr>
      <w:spacing w:before="60" w:after="0" w:line="297" w:lineRule="atLeast"/>
    </w:pPr>
    <w:rPr>
      <w:rFonts w:ascii="Linux Libertine O" w:eastAsia="Times New Roman" w:hAnsi="Linux Libertine O" w:cs="Linux Libertine O"/>
      <w:sz w:val="18"/>
      <w:szCs w:val="20"/>
    </w:rPr>
  </w:style>
  <w:style w:type="paragraph" w:customStyle="1" w:styleId="AuthNotes">
    <w:name w:val="AuthNotes"/>
    <w:rsid w:val="00C63FA7"/>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C63FA7"/>
    <w:rPr>
      <w:rFonts w:ascii="Linux Biolinum O" w:eastAsia="Cambria" w:hAnsi="Linux Biolinum O" w:cs="Linux Biolinum O"/>
      <w:caps/>
      <w:lang w:eastAsia="ja-JP"/>
    </w:rPr>
  </w:style>
  <w:style w:type="paragraph" w:customStyle="1" w:styleId="Authors">
    <w:name w:val="Authors"/>
    <w:link w:val="AuthorsChar"/>
    <w:rsid w:val="00C63FA7"/>
    <w:pPr>
      <w:spacing w:before="60" w:after="0" w:line="320" w:lineRule="atLeast"/>
    </w:pPr>
    <w:rPr>
      <w:rFonts w:ascii="Linux Biolinum O" w:eastAsia="Cambria" w:hAnsi="Linux Biolinum O" w:cs="Linux Biolinum O"/>
      <w:caps/>
      <w:lang w:eastAsia="ja-JP"/>
    </w:rPr>
  </w:style>
  <w:style w:type="paragraph" w:customStyle="1" w:styleId="ShortTitle">
    <w:name w:val="Short Title"/>
    <w:basedOn w:val="Normal"/>
    <w:qFormat/>
    <w:rsid w:val="00C63FA7"/>
    <w:pPr>
      <w:spacing w:after="0" w:line="360" w:lineRule="atLeast"/>
    </w:pPr>
    <w:rPr>
      <w:rFonts w:ascii="Linux Libertine" w:eastAsia="Times New Roman" w:hAnsi="Linux Libertine" w:cs="Linux Biolinum O"/>
      <w:bCs/>
      <w:sz w:val="20"/>
      <w:szCs w:val="20"/>
    </w:rPr>
  </w:style>
  <w:style w:type="paragraph" w:customStyle="1" w:styleId="Abstract">
    <w:name w:val="Abstract"/>
    <w:rsid w:val="00C63FA7"/>
    <w:pPr>
      <w:spacing w:before="200" w:after="0" w:line="240" w:lineRule="atLeast"/>
      <w:jc w:val="both"/>
    </w:pPr>
    <w:rPr>
      <w:rFonts w:ascii="Linux Libertine O" w:eastAsia="Cambria" w:hAnsi="Linux Libertine O" w:cs="Linux Libertine O"/>
      <w:sz w:val="16"/>
    </w:rPr>
  </w:style>
  <w:style w:type="character" w:customStyle="1" w:styleId="KeyWordHeadchar">
    <w:name w:val="KeyWordHead char"/>
    <w:basedOn w:val="DefaultParagraphFont"/>
    <w:link w:val="KeyWordHead"/>
    <w:locked/>
    <w:rsid w:val="00C63FA7"/>
    <w:rPr>
      <w:rFonts w:ascii="Linux Libertine O" w:eastAsia="Cambria" w:hAnsi="Linux Libertine O" w:cs="Linux Libertine O"/>
      <w:sz w:val="16"/>
    </w:rPr>
  </w:style>
  <w:style w:type="paragraph" w:customStyle="1" w:styleId="KeyWordHead">
    <w:name w:val="KeyWordHead"/>
    <w:link w:val="KeyWordHeadchar"/>
    <w:rsid w:val="00C63FA7"/>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C63FA7"/>
    <w:pPr>
      <w:spacing w:before="140" w:after="0" w:line="270" w:lineRule="atLeast"/>
      <w:jc w:val="both"/>
    </w:pPr>
    <w:rPr>
      <w:rFonts w:ascii="Linux Libertine O" w:eastAsia="Cambria" w:hAnsi="Linux Libertine O" w:cs="Linux Libertine O"/>
      <w:sz w:val="18"/>
      <w:szCs w:val="24"/>
    </w:rPr>
  </w:style>
  <w:style w:type="character" w:customStyle="1" w:styleId="CCSHeadchar">
    <w:name w:val="CCSHead char"/>
    <w:basedOn w:val="DefaultParagraphFont"/>
    <w:link w:val="CCSHead"/>
    <w:locked/>
    <w:rsid w:val="00C63FA7"/>
    <w:rPr>
      <w:rFonts w:ascii="Linux Libertine O" w:eastAsia="Cambria" w:hAnsi="Linux Libertine O" w:cs="Linux Libertine O"/>
      <w:b/>
      <w:sz w:val="16"/>
    </w:rPr>
  </w:style>
  <w:style w:type="paragraph" w:customStyle="1" w:styleId="CCSHead">
    <w:name w:val="CCSHead"/>
    <w:basedOn w:val="KeyWordHead"/>
    <w:link w:val="CCSHeadchar"/>
    <w:rsid w:val="00C63FA7"/>
    <w:pPr>
      <w:jc w:val="both"/>
    </w:pPr>
    <w:rPr>
      <w:b/>
    </w:rPr>
  </w:style>
  <w:style w:type="paragraph" w:customStyle="1" w:styleId="CCSDescription">
    <w:name w:val="CCSDescription"/>
    <w:basedOn w:val="KeyWords"/>
    <w:rsid w:val="00C63FA7"/>
    <w:rPr>
      <w:b/>
    </w:rPr>
  </w:style>
  <w:style w:type="character" w:customStyle="1" w:styleId="ACMRefHeadChar">
    <w:name w:val="ACMRefHead Char"/>
    <w:basedOn w:val="DefaultParagraphFont"/>
    <w:link w:val="ACMRefHead"/>
    <w:locked/>
    <w:rsid w:val="00EE077F"/>
    <w:rPr>
      <w:rFonts w:ascii="Linux Libertine O" w:eastAsia="Times New Roman" w:hAnsi="Linux Libertine O" w:cs="Linux Libertine O"/>
      <w:b/>
      <w:bCs/>
      <w:sz w:val="16"/>
      <w:szCs w:val="20"/>
    </w:rPr>
  </w:style>
  <w:style w:type="paragraph" w:customStyle="1" w:styleId="ACMRefHead">
    <w:name w:val="ACMRefHead"/>
    <w:basedOn w:val="Normal"/>
    <w:link w:val="ACMRefHeadChar"/>
    <w:rsid w:val="00EE077F"/>
    <w:pPr>
      <w:spacing w:before="160" w:after="0" w:line="192" w:lineRule="atLeast"/>
      <w:jc w:val="both"/>
    </w:pPr>
    <w:rPr>
      <w:rFonts w:ascii="Linux Libertine O" w:eastAsia="Times New Roman" w:hAnsi="Linux Libertine O" w:cs="Linux Libertine O"/>
      <w:b/>
      <w:bCs/>
      <w:sz w:val="16"/>
      <w:szCs w:val="20"/>
    </w:rPr>
  </w:style>
  <w:style w:type="character" w:customStyle="1" w:styleId="ACMRefChar">
    <w:name w:val="ACMRef Char"/>
    <w:basedOn w:val="DefaultParagraphFont"/>
    <w:link w:val="ACMRef"/>
    <w:locked/>
    <w:rsid w:val="00EE077F"/>
    <w:rPr>
      <w:rFonts w:ascii="Linux Libertine O" w:eastAsia="Times New Roman" w:hAnsi="Linux Libertine O" w:cs="Linux Libertine O"/>
      <w:bCs/>
      <w:sz w:val="16"/>
      <w:szCs w:val="20"/>
    </w:rPr>
  </w:style>
  <w:style w:type="paragraph" w:customStyle="1" w:styleId="ACMRef">
    <w:name w:val="ACMRef"/>
    <w:basedOn w:val="Normal"/>
    <w:link w:val="ACMRefChar"/>
    <w:rsid w:val="00EE077F"/>
    <w:pPr>
      <w:spacing w:before="20" w:after="0" w:line="240" w:lineRule="atLeast"/>
      <w:jc w:val="both"/>
    </w:pPr>
    <w:rPr>
      <w:rFonts w:ascii="Linux Libertine O" w:eastAsia="Times New Roman" w:hAnsi="Linux Libertine O" w:cs="Linux Libertine O"/>
      <w:bCs/>
      <w:sz w:val="16"/>
      <w:szCs w:val="20"/>
    </w:rPr>
  </w:style>
  <w:style w:type="paragraph" w:customStyle="1" w:styleId="Head1">
    <w:name w:val="Head1"/>
    <w:basedOn w:val="Heading1"/>
    <w:next w:val="Normal"/>
    <w:qFormat/>
    <w:rsid w:val="006314D7"/>
    <w:pPr>
      <w:numPr>
        <w:numId w:val="5"/>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Heading2"/>
    <w:next w:val="Normal"/>
    <w:qFormat/>
    <w:rsid w:val="006314D7"/>
    <w:pPr>
      <w:numPr>
        <w:ilvl w:val="1"/>
        <w:numId w:val="5"/>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paragraph" w:customStyle="1" w:styleId="Head3">
    <w:name w:val="Head3"/>
    <w:basedOn w:val="Normal"/>
    <w:next w:val="Normal"/>
    <w:qFormat/>
    <w:rsid w:val="006314D7"/>
    <w:pPr>
      <w:keepNext/>
      <w:numPr>
        <w:ilvl w:val="2"/>
        <w:numId w:val="5"/>
      </w:numPr>
      <w:tabs>
        <w:tab w:val="left" w:pos="540"/>
      </w:tabs>
      <w:overflowPunct w:val="0"/>
      <w:spacing w:before="240" w:after="60" w:line="225" w:lineRule="atLeast"/>
      <w:jc w:val="both"/>
      <w:outlineLvl w:val="2"/>
    </w:pPr>
    <w:rPr>
      <w:rFonts w:ascii="Linux Biolinum O" w:eastAsia="Times New Roman" w:hAnsi="Linux Biolinum O" w:cs="Linux Biolinum O"/>
      <w:bCs/>
      <w:i/>
      <w:sz w:val="18"/>
      <w:szCs w:val="20"/>
    </w:rPr>
  </w:style>
  <w:style w:type="paragraph" w:customStyle="1" w:styleId="PostHeadPara">
    <w:name w:val="PostHeadPara"/>
    <w:basedOn w:val="Normal"/>
    <w:qFormat/>
    <w:rsid w:val="006314D7"/>
    <w:pPr>
      <w:spacing w:after="0" w:line="270" w:lineRule="atLeast"/>
      <w:jc w:val="both"/>
    </w:pPr>
    <w:rPr>
      <w:rFonts w:ascii="Linux Libertine O" w:eastAsia="Cambria" w:hAnsi="Linux Libertine O" w:cs="Linux Libertine O"/>
      <w:sz w:val="18"/>
      <w:szCs w:val="24"/>
    </w:rPr>
  </w:style>
  <w:style w:type="paragraph" w:customStyle="1" w:styleId="Head4">
    <w:name w:val="Head4"/>
    <w:autoRedefine/>
    <w:qFormat/>
    <w:rsid w:val="006314D7"/>
    <w:pPr>
      <w:keepNext/>
      <w:numPr>
        <w:ilvl w:val="3"/>
        <w:numId w:val="5"/>
      </w:numPr>
      <w:spacing w:before="60" w:after="140" w:line="240" w:lineRule="auto"/>
    </w:pPr>
    <w:rPr>
      <w:rFonts w:ascii="Linux Biolinum" w:eastAsia="Times New Roman" w:hAnsi="Linux Biolinum" w:cs="Linux Biolinum"/>
      <w:i/>
      <w:szCs w:val="20"/>
    </w:rPr>
  </w:style>
  <w:style w:type="character" w:customStyle="1" w:styleId="Heading2Char">
    <w:name w:val="Heading 2 Char"/>
    <w:basedOn w:val="DefaultParagraphFont"/>
    <w:link w:val="Heading2"/>
    <w:uiPriority w:val="9"/>
    <w:semiHidden/>
    <w:rsid w:val="006314D7"/>
    <w:rPr>
      <w:rFonts w:asciiTheme="majorHAnsi" w:eastAsiaTheme="majorEastAsia" w:hAnsiTheme="majorHAnsi" w:cstheme="majorBidi"/>
      <w:color w:val="2F5496" w:themeColor="accent1" w:themeShade="BF"/>
      <w:sz w:val="26"/>
      <w:szCs w:val="26"/>
    </w:rPr>
  </w:style>
  <w:style w:type="paragraph" w:customStyle="1" w:styleId="AckPara">
    <w:name w:val="AckPara"/>
    <w:basedOn w:val="Normal"/>
    <w:next w:val="Normal"/>
    <w:rsid w:val="00BC53C6"/>
    <w:pPr>
      <w:spacing w:after="0" w:line="270" w:lineRule="atLeast"/>
      <w:jc w:val="both"/>
    </w:pPr>
    <w:rPr>
      <w:rFonts w:ascii="Linux Libertine O" w:eastAsia="Cambria" w:hAnsi="Linux Libertine O" w:cs="Linux Libertine O"/>
      <w:sz w:val="18"/>
      <w:lang w:eastAsia="it-IT"/>
    </w:rPr>
  </w:style>
  <w:style w:type="character" w:customStyle="1" w:styleId="GrantNumber">
    <w:name w:val="GrantNumber"/>
    <w:rsid w:val="00BC53C6"/>
    <w:rPr>
      <w:rFonts w:ascii="Linux Libertine O" w:hAnsi="Linux Libertine O" w:cs="Linux Libertine O" w:hint="default"/>
      <w:color w:val="9900FF"/>
    </w:rPr>
  </w:style>
  <w:style w:type="character" w:customStyle="1" w:styleId="GrantSponsor">
    <w:name w:val="GrantSponsor"/>
    <w:rsid w:val="00BC53C6"/>
    <w:rPr>
      <w:rFonts w:ascii="Linux Libertine O" w:hAnsi="Linux Libertine O" w:cs="Linux Libertine O" w:hint="default"/>
      <w:color w:val="666699"/>
    </w:rPr>
  </w:style>
  <w:style w:type="paragraph" w:styleId="Header">
    <w:name w:val="header"/>
    <w:basedOn w:val="Normal"/>
    <w:link w:val="HeaderChar"/>
    <w:uiPriority w:val="99"/>
    <w:unhideWhenUsed/>
    <w:rsid w:val="00407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D2B"/>
  </w:style>
  <w:style w:type="paragraph" w:styleId="Footer">
    <w:name w:val="footer"/>
    <w:basedOn w:val="Normal"/>
    <w:link w:val="FooterChar"/>
    <w:uiPriority w:val="99"/>
    <w:unhideWhenUsed/>
    <w:rsid w:val="00407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D2B"/>
  </w:style>
  <w:style w:type="paragraph" w:styleId="Caption">
    <w:name w:val="caption"/>
    <w:basedOn w:val="Normal"/>
    <w:next w:val="Normal"/>
    <w:uiPriority w:val="35"/>
    <w:unhideWhenUsed/>
    <w:qFormat/>
    <w:rsid w:val="00001392"/>
    <w:pPr>
      <w:spacing w:after="200" w:line="240" w:lineRule="auto"/>
    </w:pPr>
    <w:rPr>
      <w:i/>
      <w:iCs/>
      <w:color w:val="44546A" w:themeColor="text2"/>
      <w:sz w:val="18"/>
      <w:szCs w:val="18"/>
    </w:rPr>
  </w:style>
  <w:style w:type="paragraph" w:styleId="Revision">
    <w:name w:val="Revision"/>
    <w:hidden/>
    <w:uiPriority w:val="99"/>
    <w:semiHidden/>
    <w:rsid w:val="00A45590"/>
    <w:pPr>
      <w:spacing w:after="0" w:line="240" w:lineRule="auto"/>
    </w:pPr>
  </w:style>
  <w:style w:type="character" w:styleId="Emphasis">
    <w:name w:val="Emphasis"/>
    <w:basedOn w:val="DefaultParagraphFont"/>
    <w:uiPriority w:val="20"/>
    <w:qFormat/>
    <w:rsid w:val="00FD0E01"/>
    <w:rPr>
      <w:i/>
      <w:iCs/>
    </w:rPr>
  </w:style>
  <w:style w:type="paragraph" w:customStyle="1" w:styleId="html-xx">
    <w:name w:val="html-xx"/>
    <w:basedOn w:val="Normal"/>
    <w:rsid w:val="00900982"/>
    <w:pPr>
      <w:spacing w:before="100" w:beforeAutospacing="1" w:after="100" w:afterAutospacing="1" w:line="240" w:lineRule="auto"/>
    </w:pPr>
    <w:rPr>
      <w:rFonts w:eastAsia="Times New Roman" w:cs="Times New Roman"/>
      <w:szCs w:val="24"/>
    </w:rPr>
  </w:style>
  <w:style w:type="character" w:customStyle="1" w:styleId="html-italic">
    <w:name w:val="html-italic"/>
    <w:basedOn w:val="DefaultParagraphFont"/>
    <w:rsid w:val="00900982"/>
  </w:style>
  <w:style w:type="character" w:customStyle="1" w:styleId="FigureCaptionChar">
    <w:name w:val="FigureCaption Char"/>
    <w:link w:val="FigureCaption"/>
    <w:locked/>
    <w:rsid w:val="005311B3"/>
    <w:rPr>
      <w:rFonts w:ascii="Linux Biolinum O" w:eastAsia="Cambria" w:hAnsi="Linux Biolinum O" w:cs="Linux Biolinum O"/>
      <w:sz w:val="16"/>
      <w:lang w:eastAsia="ja-JP"/>
    </w:rPr>
  </w:style>
  <w:style w:type="paragraph" w:customStyle="1" w:styleId="FigureCaption">
    <w:name w:val="FigureCaption"/>
    <w:link w:val="FigureCaptionChar"/>
    <w:autoRedefine/>
    <w:rsid w:val="005311B3"/>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F64429"/>
    <w:pPr>
      <w:keepNext/>
      <w:spacing w:after="200" w:line="225" w:lineRule="atLeast"/>
      <w:jc w:val="center"/>
    </w:pPr>
    <w:rPr>
      <w:rFonts w:ascii="Linux Libertine O" w:eastAsia="Cambria" w:hAnsi="Linux Libertine O" w:cs="Linux Libertine O"/>
      <w:sz w:val="18"/>
      <w:szCs w:val="24"/>
    </w:rPr>
  </w:style>
  <w:style w:type="paragraph" w:customStyle="1" w:styleId="AppendixH1">
    <w:name w:val="AppendixH1"/>
    <w:next w:val="Normal"/>
    <w:rsid w:val="004C5B5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Normal"/>
    <w:rsid w:val="004C5B5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Para">
    <w:name w:val="Para"/>
    <w:basedOn w:val="Normal"/>
    <w:next w:val="Normal"/>
    <w:rsid w:val="0008201E"/>
    <w:pPr>
      <w:spacing w:after="0" w:line="270" w:lineRule="atLeast"/>
      <w:ind w:firstLine="240"/>
      <w:jc w:val="both"/>
    </w:pPr>
    <w:rPr>
      <w:rFonts w:ascii="Linux Libertine O" w:eastAsia="Cambria" w:hAnsi="Linux Libertine O" w:cs="Linux Libertine O"/>
      <w:sz w:val="18"/>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4425">
      <w:bodyDiv w:val="1"/>
      <w:marLeft w:val="0"/>
      <w:marRight w:val="0"/>
      <w:marTop w:val="0"/>
      <w:marBottom w:val="0"/>
      <w:divBdr>
        <w:top w:val="none" w:sz="0" w:space="0" w:color="auto"/>
        <w:left w:val="none" w:sz="0" w:space="0" w:color="auto"/>
        <w:bottom w:val="none" w:sz="0" w:space="0" w:color="auto"/>
        <w:right w:val="none" w:sz="0" w:space="0" w:color="auto"/>
      </w:divBdr>
    </w:div>
    <w:div w:id="110442500">
      <w:bodyDiv w:val="1"/>
      <w:marLeft w:val="0"/>
      <w:marRight w:val="0"/>
      <w:marTop w:val="0"/>
      <w:marBottom w:val="0"/>
      <w:divBdr>
        <w:top w:val="none" w:sz="0" w:space="0" w:color="auto"/>
        <w:left w:val="none" w:sz="0" w:space="0" w:color="auto"/>
        <w:bottom w:val="none" w:sz="0" w:space="0" w:color="auto"/>
        <w:right w:val="none" w:sz="0" w:space="0" w:color="auto"/>
      </w:divBdr>
    </w:div>
    <w:div w:id="248514045">
      <w:bodyDiv w:val="1"/>
      <w:marLeft w:val="0"/>
      <w:marRight w:val="0"/>
      <w:marTop w:val="0"/>
      <w:marBottom w:val="0"/>
      <w:divBdr>
        <w:top w:val="none" w:sz="0" w:space="0" w:color="auto"/>
        <w:left w:val="none" w:sz="0" w:space="0" w:color="auto"/>
        <w:bottom w:val="none" w:sz="0" w:space="0" w:color="auto"/>
        <w:right w:val="none" w:sz="0" w:space="0" w:color="auto"/>
      </w:divBdr>
    </w:div>
    <w:div w:id="255671300">
      <w:bodyDiv w:val="1"/>
      <w:marLeft w:val="0"/>
      <w:marRight w:val="0"/>
      <w:marTop w:val="0"/>
      <w:marBottom w:val="0"/>
      <w:divBdr>
        <w:top w:val="none" w:sz="0" w:space="0" w:color="auto"/>
        <w:left w:val="none" w:sz="0" w:space="0" w:color="auto"/>
        <w:bottom w:val="none" w:sz="0" w:space="0" w:color="auto"/>
        <w:right w:val="none" w:sz="0" w:space="0" w:color="auto"/>
      </w:divBdr>
    </w:div>
    <w:div w:id="299456166">
      <w:bodyDiv w:val="1"/>
      <w:marLeft w:val="0"/>
      <w:marRight w:val="0"/>
      <w:marTop w:val="0"/>
      <w:marBottom w:val="0"/>
      <w:divBdr>
        <w:top w:val="none" w:sz="0" w:space="0" w:color="auto"/>
        <w:left w:val="none" w:sz="0" w:space="0" w:color="auto"/>
        <w:bottom w:val="none" w:sz="0" w:space="0" w:color="auto"/>
        <w:right w:val="none" w:sz="0" w:space="0" w:color="auto"/>
      </w:divBdr>
    </w:div>
    <w:div w:id="443841251">
      <w:bodyDiv w:val="1"/>
      <w:marLeft w:val="0"/>
      <w:marRight w:val="0"/>
      <w:marTop w:val="0"/>
      <w:marBottom w:val="0"/>
      <w:divBdr>
        <w:top w:val="none" w:sz="0" w:space="0" w:color="auto"/>
        <w:left w:val="none" w:sz="0" w:space="0" w:color="auto"/>
        <w:bottom w:val="none" w:sz="0" w:space="0" w:color="auto"/>
        <w:right w:val="none" w:sz="0" w:space="0" w:color="auto"/>
      </w:divBdr>
    </w:div>
    <w:div w:id="475145016">
      <w:bodyDiv w:val="1"/>
      <w:marLeft w:val="0"/>
      <w:marRight w:val="0"/>
      <w:marTop w:val="0"/>
      <w:marBottom w:val="0"/>
      <w:divBdr>
        <w:top w:val="none" w:sz="0" w:space="0" w:color="auto"/>
        <w:left w:val="none" w:sz="0" w:space="0" w:color="auto"/>
        <w:bottom w:val="none" w:sz="0" w:space="0" w:color="auto"/>
        <w:right w:val="none" w:sz="0" w:space="0" w:color="auto"/>
      </w:divBdr>
    </w:div>
    <w:div w:id="556160980">
      <w:bodyDiv w:val="1"/>
      <w:marLeft w:val="0"/>
      <w:marRight w:val="0"/>
      <w:marTop w:val="0"/>
      <w:marBottom w:val="0"/>
      <w:divBdr>
        <w:top w:val="none" w:sz="0" w:space="0" w:color="auto"/>
        <w:left w:val="none" w:sz="0" w:space="0" w:color="auto"/>
        <w:bottom w:val="none" w:sz="0" w:space="0" w:color="auto"/>
        <w:right w:val="none" w:sz="0" w:space="0" w:color="auto"/>
      </w:divBdr>
    </w:div>
    <w:div w:id="620693189">
      <w:bodyDiv w:val="1"/>
      <w:marLeft w:val="0"/>
      <w:marRight w:val="0"/>
      <w:marTop w:val="0"/>
      <w:marBottom w:val="0"/>
      <w:divBdr>
        <w:top w:val="none" w:sz="0" w:space="0" w:color="auto"/>
        <w:left w:val="none" w:sz="0" w:space="0" w:color="auto"/>
        <w:bottom w:val="none" w:sz="0" w:space="0" w:color="auto"/>
        <w:right w:val="none" w:sz="0" w:space="0" w:color="auto"/>
      </w:divBdr>
    </w:div>
    <w:div w:id="914824520">
      <w:bodyDiv w:val="1"/>
      <w:marLeft w:val="0"/>
      <w:marRight w:val="0"/>
      <w:marTop w:val="0"/>
      <w:marBottom w:val="0"/>
      <w:divBdr>
        <w:top w:val="none" w:sz="0" w:space="0" w:color="auto"/>
        <w:left w:val="none" w:sz="0" w:space="0" w:color="auto"/>
        <w:bottom w:val="none" w:sz="0" w:space="0" w:color="auto"/>
        <w:right w:val="none" w:sz="0" w:space="0" w:color="auto"/>
      </w:divBdr>
    </w:div>
    <w:div w:id="1067534754">
      <w:bodyDiv w:val="1"/>
      <w:marLeft w:val="0"/>
      <w:marRight w:val="0"/>
      <w:marTop w:val="0"/>
      <w:marBottom w:val="0"/>
      <w:divBdr>
        <w:top w:val="none" w:sz="0" w:space="0" w:color="auto"/>
        <w:left w:val="none" w:sz="0" w:space="0" w:color="auto"/>
        <w:bottom w:val="none" w:sz="0" w:space="0" w:color="auto"/>
        <w:right w:val="none" w:sz="0" w:space="0" w:color="auto"/>
      </w:divBdr>
    </w:div>
    <w:div w:id="1151209753">
      <w:bodyDiv w:val="1"/>
      <w:marLeft w:val="0"/>
      <w:marRight w:val="0"/>
      <w:marTop w:val="0"/>
      <w:marBottom w:val="0"/>
      <w:divBdr>
        <w:top w:val="none" w:sz="0" w:space="0" w:color="auto"/>
        <w:left w:val="none" w:sz="0" w:space="0" w:color="auto"/>
        <w:bottom w:val="none" w:sz="0" w:space="0" w:color="auto"/>
        <w:right w:val="none" w:sz="0" w:space="0" w:color="auto"/>
      </w:divBdr>
    </w:div>
    <w:div w:id="1157376969">
      <w:bodyDiv w:val="1"/>
      <w:marLeft w:val="0"/>
      <w:marRight w:val="0"/>
      <w:marTop w:val="0"/>
      <w:marBottom w:val="0"/>
      <w:divBdr>
        <w:top w:val="none" w:sz="0" w:space="0" w:color="auto"/>
        <w:left w:val="none" w:sz="0" w:space="0" w:color="auto"/>
        <w:bottom w:val="none" w:sz="0" w:space="0" w:color="auto"/>
        <w:right w:val="none" w:sz="0" w:space="0" w:color="auto"/>
      </w:divBdr>
    </w:div>
    <w:div w:id="1225993399">
      <w:bodyDiv w:val="1"/>
      <w:marLeft w:val="0"/>
      <w:marRight w:val="0"/>
      <w:marTop w:val="0"/>
      <w:marBottom w:val="0"/>
      <w:divBdr>
        <w:top w:val="none" w:sz="0" w:space="0" w:color="auto"/>
        <w:left w:val="none" w:sz="0" w:space="0" w:color="auto"/>
        <w:bottom w:val="none" w:sz="0" w:space="0" w:color="auto"/>
        <w:right w:val="none" w:sz="0" w:space="0" w:color="auto"/>
      </w:divBdr>
    </w:div>
    <w:div w:id="1434126120">
      <w:bodyDiv w:val="1"/>
      <w:marLeft w:val="0"/>
      <w:marRight w:val="0"/>
      <w:marTop w:val="0"/>
      <w:marBottom w:val="0"/>
      <w:divBdr>
        <w:top w:val="none" w:sz="0" w:space="0" w:color="auto"/>
        <w:left w:val="none" w:sz="0" w:space="0" w:color="auto"/>
        <w:bottom w:val="none" w:sz="0" w:space="0" w:color="auto"/>
        <w:right w:val="none" w:sz="0" w:space="0" w:color="auto"/>
      </w:divBdr>
    </w:div>
    <w:div w:id="1439326006">
      <w:bodyDiv w:val="1"/>
      <w:marLeft w:val="0"/>
      <w:marRight w:val="0"/>
      <w:marTop w:val="0"/>
      <w:marBottom w:val="0"/>
      <w:divBdr>
        <w:top w:val="none" w:sz="0" w:space="0" w:color="auto"/>
        <w:left w:val="none" w:sz="0" w:space="0" w:color="auto"/>
        <w:bottom w:val="none" w:sz="0" w:space="0" w:color="auto"/>
        <w:right w:val="none" w:sz="0" w:space="0" w:color="auto"/>
      </w:divBdr>
    </w:div>
    <w:div w:id="1503664443">
      <w:bodyDiv w:val="1"/>
      <w:marLeft w:val="0"/>
      <w:marRight w:val="0"/>
      <w:marTop w:val="0"/>
      <w:marBottom w:val="0"/>
      <w:divBdr>
        <w:top w:val="none" w:sz="0" w:space="0" w:color="auto"/>
        <w:left w:val="none" w:sz="0" w:space="0" w:color="auto"/>
        <w:bottom w:val="none" w:sz="0" w:space="0" w:color="auto"/>
        <w:right w:val="none" w:sz="0" w:space="0" w:color="auto"/>
      </w:divBdr>
    </w:div>
    <w:div w:id="185148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arxiv.org/pdf/2011.07286.pdf" TargetMode="External"/><Relationship Id="rId2" Type="http://schemas.openxmlformats.org/officeDocument/2006/relationships/hyperlink" Target="https://ieeexplore.ieee.org/abstract/document/8460185/media" TargetMode="External"/><Relationship Id="rId1" Type="http://schemas.openxmlformats.org/officeDocument/2006/relationships/hyperlink" Target="https://ieeexplore.ieee.org/document/9446590" TargetMode="External"/><Relationship Id="rId4" Type="http://schemas.openxmlformats.org/officeDocument/2006/relationships/hyperlink" Target="https://ieeexplore.ieee.org/document/9395536"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B22AB-D8A7-481A-BCD3-DE0FDF184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3</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Antunes Fortuna</dc:creator>
  <cp:keywords/>
  <dc:description/>
  <cp:lastModifiedBy>Raphael Antunes Fortuna</cp:lastModifiedBy>
  <cp:revision>313</cp:revision>
  <cp:lastPrinted>2021-12-10T22:27:00Z</cp:lastPrinted>
  <dcterms:created xsi:type="dcterms:W3CDTF">2021-12-08T02:44:00Z</dcterms:created>
  <dcterms:modified xsi:type="dcterms:W3CDTF">2022-05-22T16:26:00Z</dcterms:modified>
</cp:coreProperties>
</file>